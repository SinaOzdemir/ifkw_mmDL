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3E0E5" w14:textId="0149A05A" w:rsidR="00BF166C" w:rsidRDefault="00382554" w:rsidP="00EC017E">
      <w:pPr>
        <w:pStyle w:val="Heading1"/>
        <w:spacing w:line="360" w:lineRule="auto"/>
        <w:rPr>
          <w:lang w:val="tr-TR"/>
        </w:rPr>
      </w:pPr>
      <w:r>
        <w:rPr>
          <w:lang w:val="tr-TR"/>
        </w:rPr>
        <w:t>Introduction</w:t>
      </w:r>
      <w:r w:rsidR="00BF166C">
        <w:rPr>
          <w:lang w:val="tr-TR"/>
        </w:rPr>
        <w:t>:</w:t>
      </w:r>
    </w:p>
    <w:p w14:paraId="04F55259" w14:textId="692B1158" w:rsidR="000B5AC2" w:rsidRPr="00EC017E" w:rsidRDefault="00BF166C" w:rsidP="00EC017E">
      <w:pPr>
        <w:spacing w:after="0" w:line="360" w:lineRule="auto"/>
        <w:ind w:firstLine="720"/>
        <w:jc w:val="both"/>
        <w:rPr>
          <w:sz w:val="24"/>
          <w:szCs w:val="24"/>
          <w:lang w:val="tr-TR"/>
        </w:rPr>
      </w:pPr>
      <w:r w:rsidRPr="00EC017E">
        <w:rPr>
          <w:sz w:val="24"/>
          <w:szCs w:val="24"/>
          <w:lang w:val="tr-TR"/>
        </w:rPr>
        <w:t>Content analysis has always been one of the key methods in communication research. However, with the advent of web 3.0, the data sources for communication</w:t>
      </w:r>
      <w:r w:rsidR="00416B65" w:rsidRPr="00EC017E">
        <w:rPr>
          <w:sz w:val="24"/>
          <w:szCs w:val="24"/>
          <w:lang w:val="tr-TR"/>
        </w:rPr>
        <w:t xml:space="preserve"> and polit</w:t>
      </w:r>
      <w:r w:rsidR="00205556" w:rsidRPr="00EC017E">
        <w:rPr>
          <w:sz w:val="24"/>
          <w:szCs w:val="24"/>
          <w:lang w:val="tr-TR"/>
        </w:rPr>
        <w:t>ical</w:t>
      </w:r>
      <w:r w:rsidRPr="00EC017E">
        <w:rPr>
          <w:sz w:val="24"/>
          <w:szCs w:val="24"/>
          <w:lang w:val="tr-TR"/>
        </w:rPr>
        <w:t xml:space="preserve"> content analysis has exponentially gr</w:t>
      </w:r>
      <w:r w:rsidR="00BD281B" w:rsidRPr="00EC017E">
        <w:rPr>
          <w:sz w:val="24"/>
          <w:szCs w:val="24"/>
          <w:lang w:val="tr-TR"/>
        </w:rPr>
        <w:t>own</w:t>
      </w:r>
      <w:r w:rsidRPr="00EC017E">
        <w:rPr>
          <w:sz w:val="24"/>
          <w:szCs w:val="24"/>
          <w:lang w:val="tr-TR"/>
        </w:rPr>
        <w:t xml:space="preserve"> in volume and complexity. The advances in computational methods, such as</w:t>
      </w:r>
      <w:del w:id="0" w:author="ra76lax" w:date="2022-06-15T10:47:00Z">
        <w:r w:rsidRPr="00EC017E" w:rsidDel="00B97615">
          <w:rPr>
            <w:sz w:val="24"/>
            <w:szCs w:val="24"/>
            <w:lang w:val="tr-TR"/>
          </w:rPr>
          <w:delText xml:space="preserve"> dictionary analysis or</w:delText>
        </w:r>
      </w:del>
      <w:r w:rsidRPr="00EC017E">
        <w:rPr>
          <w:sz w:val="24"/>
          <w:szCs w:val="24"/>
          <w:lang w:val="tr-TR"/>
        </w:rPr>
        <w:t xml:space="preserve"> </w:t>
      </w:r>
      <w:r w:rsidR="000360D1" w:rsidRPr="00EC017E">
        <w:rPr>
          <w:sz w:val="24"/>
          <w:szCs w:val="24"/>
          <w:lang w:val="tr-TR"/>
        </w:rPr>
        <w:t xml:space="preserve">supervised </w:t>
      </w:r>
      <w:r w:rsidRPr="00EC017E">
        <w:rPr>
          <w:sz w:val="24"/>
          <w:szCs w:val="24"/>
          <w:lang w:val="tr-TR"/>
        </w:rPr>
        <w:t>machine learning, allow researcher to process vast qu</w:t>
      </w:r>
      <w:r w:rsidR="00E11303" w:rsidRPr="00EC017E">
        <w:rPr>
          <w:sz w:val="24"/>
          <w:szCs w:val="24"/>
          <w:lang w:val="tr-TR"/>
        </w:rPr>
        <w:t xml:space="preserve">antities of text. </w:t>
      </w:r>
      <w:commentRangeStart w:id="1"/>
      <w:del w:id="2" w:author="ra76lax" w:date="2022-06-15T10:47:00Z">
        <w:r w:rsidR="002663EE" w:rsidRPr="00EC017E" w:rsidDel="00B97615">
          <w:rPr>
            <w:sz w:val="24"/>
            <w:szCs w:val="24"/>
            <w:lang w:val="tr-TR"/>
          </w:rPr>
          <w:delText>S</w:delText>
        </w:r>
        <w:r w:rsidR="00ED0DCB" w:rsidRPr="00EC017E" w:rsidDel="00B97615">
          <w:rPr>
            <w:sz w:val="24"/>
            <w:szCs w:val="24"/>
            <w:lang w:val="tr-TR"/>
          </w:rPr>
          <w:delText>uch methods</w:delText>
        </w:r>
        <w:r w:rsidR="002663EE" w:rsidRPr="00EC017E" w:rsidDel="00B97615">
          <w:rPr>
            <w:sz w:val="24"/>
            <w:szCs w:val="24"/>
            <w:lang w:val="tr-TR"/>
          </w:rPr>
          <w:delText xml:space="preserve"> have</w:delText>
        </w:r>
        <w:r w:rsidR="00ED0DCB" w:rsidRPr="00EC017E" w:rsidDel="00B97615">
          <w:rPr>
            <w:sz w:val="24"/>
            <w:szCs w:val="24"/>
            <w:lang w:val="tr-TR"/>
          </w:rPr>
          <w:delText xml:space="preserve"> bec</w:delText>
        </w:r>
        <w:r w:rsidR="002663EE" w:rsidRPr="00EC017E" w:rsidDel="00B97615">
          <w:rPr>
            <w:sz w:val="24"/>
            <w:szCs w:val="24"/>
            <w:lang w:val="tr-TR"/>
          </w:rPr>
          <w:delText>ome</w:delText>
        </w:r>
        <w:r w:rsidR="00ED0DCB" w:rsidRPr="00EC017E" w:rsidDel="00B97615">
          <w:rPr>
            <w:sz w:val="24"/>
            <w:szCs w:val="24"/>
            <w:lang w:val="tr-TR"/>
          </w:rPr>
          <w:delText xml:space="preserve"> more convinient to use with the increased availability and ease-of-use of softwares such as </w:delText>
        </w:r>
        <w:r w:rsidR="00DC6AF8" w:rsidRPr="00EC017E" w:rsidDel="00B97615">
          <w:rPr>
            <w:sz w:val="24"/>
            <w:szCs w:val="24"/>
            <w:lang w:val="tr-TR"/>
          </w:rPr>
          <w:delText xml:space="preserve">Quanteda </w:delText>
        </w:r>
        <w:r w:rsidR="00DC6AF8" w:rsidRPr="00EC017E" w:rsidDel="00B97615">
          <w:rPr>
            <w:sz w:val="24"/>
            <w:szCs w:val="24"/>
            <w:lang w:val="tr-TR"/>
          </w:rPr>
          <w:fldChar w:fldCharType="begin"/>
        </w:r>
        <w:r w:rsidR="00BD281B" w:rsidRPr="00EC017E" w:rsidDel="00B97615">
          <w:rPr>
            <w:sz w:val="24"/>
            <w:szCs w:val="24"/>
            <w:lang w:val="tr-TR"/>
          </w:rPr>
          <w:delInstrText xml:space="preserve"> ADDIN ZOTERO_ITEM CSL_CITATION {"citationID":"CcETQnQ3","properties":{"formattedCitation":"(Benoit et al., 2018)","plainCitation":"(Benoit et al., 2018)","noteIndex":0},"citationItems":[{"id":5109,"uris":["http://zotero.org/groups/4688598/items/T5DRHK7N"],"itemData":{"id":5109,"type":"article-journal","container-title":"Journal of Open Source Software","DOI":"10.21105/joss.00774","ISSN":"2475-9066","issue":"30","journalAbbreviation":"JOSS","page":"774","source":"DOI.org (Crossref)","title":"quanteda: An R package for the quantitative analysis of textual data","title-short":"quanteda","volume":"3","author":[{"family":"Benoit","given":"Kenneth"},{"family":"Watanabe","given":"Kohei"},{"family":"Wang","given":"Haiyan"},{"family":"Nulty","given":"Paul"},{"family":"Obeng","given":"Adam"},{"family":"Müller","given":"Stefan"},{"family":"Matsuo","given":"Akitaka"}],"issued":{"date-parts":[["2018",10,6]]},"citation-key":"benoitQuantedaPackageQuantitative2018"}}],"schema":"https://github.com/citation-style-language/schema/raw/master/csl-citation.json"} </w:delInstrText>
        </w:r>
        <w:r w:rsidR="00DC6AF8" w:rsidRPr="00EC017E" w:rsidDel="00B97615">
          <w:rPr>
            <w:sz w:val="24"/>
            <w:szCs w:val="24"/>
            <w:lang w:val="tr-TR"/>
          </w:rPr>
          <w:fldChar w:fldCharType="separate"/>
        </w:r>
        <w:r w:rsidR="00DC6AF8" w:rsidRPr="00EC017E" w:rsidDel="00B97615">
          <w:rPr>
            <w:rFonts w:ascii="Calibri" w:hAnsi="Calibri" w:cs="Calibri"/>
            <w:sz w:val="24"/>
            <w:szCs w:val="24"/>
          </w:rPr>
          <w:delText>(Benoit et al., 2018)</w:delText>
        </w:r>
        <w:r w:rsidR="00DC6AF8" w:rsidRPr="00EC017E" w:rsidDel="00B97615">
          <w:rPr>
            <w:sz w:val="24"/>
            <w:szCs w:val="24"/>
            <w:lang w:val="tr-TR"/>
          </w:rPr>
          <w:fldChar w:fldCharType="end"/>
        </w:r>
        <w:r w:rsidR="003E4D4C" w:rsidRPr="00EC017E" w:rsidDel="00B97615">
          <w:rPr>
            <w:sz w:val="24"/>
            <w:szCs w:val="24"/>
            <w:lang w:val="tr-TR"/>
          </w:rPr>
          <w:delText xml:space="preserve">, NLTK </w:delText>
        </w:r>
        <w:r w:rsidR="003E4D4C" w:rsidRPr="00EC017E" w:rsidDel="00B97615">
          <w:rPr>
            <w:sz w:val="24"/>
            <w:szCs w:val="24"/>
            <w:lang w:val="tr-TR"/>
          </w:rPr>
          <w:fldChar w:fldCharType="begin"/>
        </w:r>
        <w:r w:rsidR="00BD281B" w:rsidRPr="00EC017E" w:rsidDel="00B97615">
          <w:rPr>
            <w:sz w:val="24"/>
            <w:szCs w:val="24"/>
            <w:lang w:val="tr-TR"/>
          </w:rPr>
          <w:delInstrText xml:space="preserve"> ADDIN ZOTERO_ITEM CSL_CITATION {"citationID":"iYt6fJr9","properties":{"formattedCitation":"(Loper &amp; Bird, 2002)","plainCitation":"(Loper &amp; Bird, 2002)","noteIndex":0},"citationItems":[{"id":5113,"uris":["http://zotero.org/groups/4688598/items/8F2FV34L"],"itemData":{"id":5113,"type":"report","abstract":"NLTK, the Natural Language Toolkit, is a suite of open source program modules, tutorials and problem sets, providing ready-to-use computational linguistics courseware. NLTK covers symbolic and statistical natural language processing, and is interfaced to annotated corpora. Students augment and replace existing components, learn structured programming by example, and manipulate sophisticated models from the outset.","note":"DOI: 10.48550/arXiv.cs/0205028\narXiv:cs/0205028\ntype: article","number":"arXiv:cs/0205028","publisher":"arXiv","source":"arXiv.org","title":"NLTK: The Natural Language Toolkit","title-short":"NLTK","URL":"http://arxiv.org/abs/cs/0205028","author":[{"family":"Loper","given":"Edward"},{"family":"Bird","given":"Steven"}],"accessed":{"date-parts":[["2022",6,2]]},"issued":{"date-parts":[["2002",5,17]]},"citation-key":"loperNLTKNaturalLanguage2002"}}],"schema":"https://github.com/citation-style-language/schema/raw/master/csl-citation.json"} </w:delInstrText>
        </w:r>
        <w:r w:rsidR="003E4D4C" w:rsidRPr="00EC017E" w:rsidDel="00B97615">
          <w:rPr>
            <w:sz w:val="24"/>
            <w:szCs w:val="24"/>
            <w:lang w:val="tr-TR"/>
          </w:rPr>
          <w:fldChar w:fldCharType="separate"/>
        </w:r>
        <w:r w:rsidR="003E4D4C" w:rsidRPr="00EC017E" w:rsidDel="00B97615">
          <w:rPr>
            <w:rFonts w:ascii="Calibri" w:hAnsi="Calibri" w:cs="Calibri"/>
            <w:sz w:val="24"/>
            <w:szCs w:val="24"/>
          </w:rPr>
          <w:delText>(Loper &amp; Bird, 2002)</w:delText>
        </w:r>
        <w:r w:rsidR="003E4D4C" w:rsidRPr="00EC017E" w:rsidDel="00B97615">
          <w:rPr>
            <w:sz w:val="24"/>
            <w:szCs w:val="24"/>
            <w:lang w:val="tr-TR"/>
          </w:rPr>
          <w:fldChar w:fldCharType="end"/>
        </w:r>
        <w:r w:rsidR="003E4D4C" w:rsidRPr="00EC017E" w:rsidDel="00B97615">
          <w:rPr>
            <w:sz w:val="24"/>
            <w:szCs w:val="24"/>
            <w:lang w:val="tr-TR"/>
          </w:rPr>
          <w:delText>, caRet</w:delText>
        </w:r>
        <w:r w:rsidR="003E4D4C" w:rsidRPr="00EC017E" w:rsidDel="00B97615">
          <w:rPr>
            <w:sz w:val="24"/>
            <w:szCs w:val="24"/>
            <w:lang w:val="tr-TR"/>
          </w:rPr>
          <w:fldChar w:fldCharType="begin"/>
        </w:r>
        <w:r w:rsidR="00BD281B" w:rsidRPr="00EC017E" w:rsidDel="00B97615">
          <w:rPr>
            <w:sz w:val="24"/>
            <w:szCs w:val="24"/>
            <w:lang w:val="tr-TR"/>
          </w:rPr>
          <w:delInstrText xml:space="preserve"> ADDIN ZOTERO_ITEM CSL_CITATION {"citationID":"cKS5Lk9e","properties":{"formattedCitation":"(Kuhn, 2008)","plainCitation":"(Kuhn, 2008)","noteIndex":0},"citationItems":[{"id":5111,"uris":["http://zotero.org/groups/4688598/items/32KLI89Q"],"itemData":{"id":5111,"type":"article-journal","container-title":"Journal of Statistical Software","DOI":"10.18637/jss.v028.i05","ISSN":"1548-7660","issue":"5","journalAbbreviation":"J. Stat. Soft.","language":"en","source":"DOI.org (Crossref)","title":"Building Predictive Models in &lt;i&gt;R&lt;/i&gt; Using the &lt;b&gt;caret&lt;/b&gt; Package","URL":"http://www.jstatsoft.org/v28/i05/","volume":"28","author":[{"family":"Kuhn","given":"Max"}],"accessed":{"date-parts":[["2022",6,2]]},"issued":{"date-parts":[["2008"]]},"citation-key":"kuhnBuildingPredictiveModels2008"}}],"schema":"https://github.com/citation-style-language/schema/raw/master/csl-citation.json"} </w:delInstrText>
        </w:r>
        <w:r w:rsidR="003E4D4C" w:rsidRPr="00EC017E" w:rsidDel="00B97615">
          <w:rPr>
            <w:sz w:val="24"/>
            <w:szCs w:val="24"/>
            <w:lang w:val="tr-TR"/>
          </w:rPr>
          <w:fldChar w:fldCharType="separate"/>
        </w:r>
        <w:r w:rsidR="003E4D4C" w:rsidRPr="00EC017E" w:rsidDel="00B97615">
          <w:rPr>
            <w:rFonts w:ascii="Calibri" w:hAnsi="Calibri" w:cs="Calibri"/>
            <w:sz w:val="24"/>
            <w:szCs w:val="24"/>
          </w:rPr>
          <w:delText>(Kuhn, 2008)</w:delText>
        </w:r>
        <w:r w:rsidR="003E4D4C" w:rsidRPr="00EC017E" w:rsidDel="00B97615">
          <w:rPr>
            <w:sz w:val="24"/>
            <w:szCs w:val="24"/>
            <w:lang w:val="tr-TR"/>
          </w:rPr>
          <w:fldChar w:fldCharType="end"/>
        </w:r>
        <w:r w:rsidR="00065AEF" w:rsidRPr="00EC017E" w:rsidDel="00B97615">
          <w:rPr>
            <w:sz w:val="24"/>
            <w:szCs w:val="24"/>
            <w:lang w:val="tr-TR"/>
          </w:rPr>
          <w:delText xml:space="preserve"> and SciKitLearn</w:delText>
        </w:r>
        <w:r w:rsidR="00065AEF" w:rsidRPr="00EC017E" w:rsidDel="00B97615">
          <w:rPr>
            <w:sz w:val="24"/>
            <w:szCs w:val="24"/>
            <w:lang w:val="tr-TR"/>
          </w:rPr>
          <w:fldChar w:fldCharType="begin"/>
        </w:r>
        <w:r w:rsidR="00BD281B" w:rsidRPr="00EC017E" w:rsidDel="00B97615">
          <w:rPr>
            <w:sz w:val="24"/>
            <w:szCs w:val="24"/>
            <w:lang w:val="tr-TR"/>
          </w:rPr>
          <w:delInstrText xml:space="preserve"> ADDIN ZOTERO_ITEM CSL_CITATION {"citationID":"QOxTIZh0","properties":{"formattedCitation":"(Pedregosa et al., 2011)","plainCitation":"(Pedregosa et al., 2011)","noteIndex":0},"citationItems":[{"id":5117,"uris":["http://zotero.org/groups/4688598/items/VUEQJBAX"],"itemData":{"id":5117,"type":"article-journal","abstract":"Scikit-learn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http://scikit-learn.sourceforge.net.","container-title":"The Journal of Machine Learning Research","ISSN":"1532-4435","issue":"null","journalAbbreviation":"J. Mach. Learn. Res.","page":"2825–2830","source":"2/1/2011","title":"Scikit-learn: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11,1]]},"citation-key":"pedregosaScikitlearnMachineLearning2011"}}],"schema":"https://github.com/citation-style-language/schema/raw/master/csl-citation.json"} </w:delInstrText>
        </w:r>
        <w:r w:rsidR="00065AEF" w:rsidRPr="00EC017E" w:rsidDel="00B97615">
          <w:rPr>
            <w:sz w:val="24"/>
            <w:szCs w:val="24"/>
            <w:lang w:val="tr-TR"/>
          </w:rPr>
          <w:fldChar w:fldCharType="separate"/>
        </w:r>
        <w:r w:rsidR="00065AEF" w:rsidRPr="00EC017E" w:rsidDel="00B97615">
          <w:rPr>
            <w:rFonts w:ascii="Calibri" w:hAnsi="Calibri" w:cs="Calibri"/>
            <w:sz w:val="24"/>
            <w:szCs w:val="24"/>
          </w:rPr>
          <w:delText>(Pedregosa et al., 2011)</w:delText>
        </w:r>
        <w:r w:rsidR="00065AEF" w:rsidRPr="00EC017E" w:rsidDel="00B97615">
          <w:rPr>
            <w:sz w:val="24"/>
            <w:szCs w:val="24"/>
            <w:lang w:val="tr-TR"/>
          </w:rPr>
          <w:fldChar w:fldCharType="end"/>
        </w:r>
        <w:r w:rsidR="00AF1010" w:rsidRPr="00EC017E" w:rsidDel="00B97615">
          <w:rPr>
            <w:sz w:val="24"/>
            <w:szCs w:val="24"/>
            <w:lang w:val="tr-TR"/>
          </w:rPr>
          <w:delText>.</w:delText>
        </w:r>
      </w:del>
      <w:commentRangeEnd w:id="1"/>
      <w:r w:rsidR="00A011E2">
        <w:rPr>
          <w:rStyle w:val="CommentReference"/>
        </w:rPr>
        <w:commentReference w:id="1"/>
      </w:r>
    </w:p>
    <w:p w14:paraId="7ED4CA53" w14:textId="20983DC3" w:rsidR="00046BDF" w:rsidRPr="00EC017E" w:rsidRDefault="00046BDF" w:rsidP="00EC017E">
      <w:pPr>
        <w:spacing w:after="0" w:line="360" w:lineRule="auto"/>
        <w:ind w:firstLine="720"/>
        <w:jc w:val="both"/>
        <w:rPr>
          <w:sz w:val="24"/>
          <w:szCs w:val="24"/>
          <w:lang w:val="tr-TR"/>
        </w:rPr>
      </w:pPr>
      <w:r w:rsidRPr="00EC017E">
        <w:rPr>
          <w:sz w:val="24"/>
          <w:szCs w:val="24"/>
          <w:lang w:val="tr-TR"/>
        </w:rPr>
        <w:t xml:space="preserve">Yet, communication rarely happens via </w:t>
      </w:r>
      <w:ins w:id="3" w:author="ra76lax" w:date="2022-06-15T10:47:00Z">
        <w:r w:rsidR="00B97615">
          <w:rPr>
            <w:sz w:val="24"/>
            <w:szCs w:val="24"/>
            <w:lang w:val="tr-TR"/>
          </w:rPr>
          <w:t xml:space="preserve">a </w:t>
        </w:r>
      </w:ins>
      <w:r w:rsidRPr="00EC017E">
        <w:rPr>
          <w:sz w:val="24"/>
          <w:szCs w:val="24"/>
          <w:lang w:val="tr-TR"/>
        </w:rPr>
        <w:t>single modality in legacy and contemporary communication channels. For example, one of the key political actors in Europe, the European Union has increased its Twitter communication almost 4</w:t>
      </w:r>
      <w:r w:rsidR="00BD281B" w:rsidRPr="00EC017E">
        <w:rPr>
          <w:sz w:val="24"/>
          <w:szCs w:val="24"/>
          <w:lang w:val="tr-TR"/>
        </w:rPr>
        <w:t>-</w:t>
      </w:r>
      <w:r w:rsidRPr="00EC017E">
        <w:rPr>
          <w:sz w:val="24"/>
          <w:szCs w:val="24"/>
          <w:lang w:val="tr-TR"/>
        </w:rPr>
        <w:t>folds in the last decade where more than 40% of the messages contain at lease one embedded image</w:t>
      </w:r>
      <w:ins w:id="4" w:author="ra76lax" w:date="2022-06-15T10:48:00Z">
        <w:r w:rsidR="00B97615">
          <w:rPr>
            <w:sz w:val="24"/>
            <w:szCs w:val="24"/>
            <w:lang w:val="tr-TR"/>
          </w:rPr>
          <w:t xml:space="preserve"> (</w:t>
        </w:r>
        <w:commentRangeStart w:id="5"/>
        <w:r w:rsidR="00B97615" w:rsidRPr="00B97615">
          <w:rPr>
            <w:sz w:val="24"/>
            <w:szCs w:val="24"/>
            <w:lang w:val="tr-TR"/>
          </w:rPr>
          <w:t xml:space="preserve">Anonymized </w:t>
        </w:r>
      </w:ins>
      <w:commentRangeEnd w:id="5"/>
      <w:r w:rsidR="00875746">
        <w:rPr>
          <w:rStyle w:val="CommentReference"/>
        </w:rPr>
        <w:commentReference w:id="5"/>
      </w:r>
      <w:ins w:id="6" w:author="ra76lax" w:date="2022-06-15T10:48:00Z">
        <w:r w:rsidR="00B97615">
          <w:rPr>
            <w:sz w:val="24"/>
            <w:szCs w:val="24"/>
            <w:lang w:val="tr-TR"/>
          </w:rPr>
          <w:t>2022)</w:t>
        </w:r>
      </w:ins>
      <w:del w:id="7" w:author="ra76lax" w:date="2022-06-15T10:48:00Z">
        <w:r w:rsidRPr="00EC017E" w:rsidDel="00B97615">
          <w:rPr>
            <w:sz w:val="24"/>
            <w:szCs w:val="24"/>
            <w:lang w:val="tr-TR"/>
          </w:rPr>
          <w:delText xml:space="preserve"> </w:delText>
        </w:r>
        <w:r w:rsidRPr="00EC017E" w:rsidDel="00B97615">
          <w:rPr>
            <w:sz w:val="24"/>
            <w:szCs w:val="24"/>
            <w:lang w:val="tr-TR"/>
          </w:rPr>
          <w:fldChar w:fldCharType="begin"/>
        </w:r>
        <w:r w:rsidR="00BD281B" w:rsidRPr="00EC017E" w:rsidDel="00B97615">
          <w:rPr>
            <w:sz w:val="24"/>
            <w:szCs w:val="24"/>
            <w:lang w:val="tr-TR"/>
          </w:rPr>
          <w:delInstrText xml:space="preserve"> ADDIN ZOTERO_ITEM CSL_CITATION {"citationID":"nhpGtbO3","properties":{"formattedCitation":"(\\uc0\\u214{}zdemir &amp; Rauh, 2022)","plainCitation":"(Özdemir &amp; Rauh, 2022)","noteIndex":0},"citationItems":[{"id":5123,"uris":["http://zotero.org/groups/4688598/items/K2CHKHRA"],"itemData":{"id":5123,"type":"article-journal","abstract":"Sina Özdemir, Christian Rauh","container-title":"Politics and Governance","DOI":"10.17645/pag.v10i1.4686","ISSN":"2183-2463","issue":"1","language":"en","note":"number: 1","page":"133-145","source":"www.cogitatiopress.com","title":"A Bird’s Eye View: Supranational EU Actors on Twitter","title-short":"A Bird’s Eye View","volume":"10","author":[{"family":"Özdemir","given":"Sina"},{"family":"Rauh","given":"Christian"}],"issued":{"date-parts":[["2022",2,17]]},"citation-key":"ozdemirBirdEyeView2022"}}],"schema":"https://github.com/citation-style-language/schema/raw/master/csl-citation.json"} </w:delInstrText>
        </w:r>
        <w:r w:rsidRPr="00EC017E" w:rsidDel="00B97615">
          <w:rPr>
            <w:sz w:val="24"/>
            <w:szCs w:val="24"/>
            <w:lang w:val="tr-TR"/>
          </w:rPr>
          <w:fldChar w:fldCharType="separate"/>
        </w:r>
        <w:r w:rsidRPr="00EC017E" w:rsidDel="00B97615">
          <w:rPr>
            <w:rFonts w:ascii="Calibri" w:hAnsi="Calibri" w:cs="Calibri"/>
            <w:sz w:val="24"/>
            <w:szCs w:val="28"/>
          </w:rPr>
          <w:delText>(Özdemir &amp; Rauh, 2022)</w:delText>
        </w:r>
        <w:r w:rsidRPr="00EC017E" w:rsidDel="00B97615">
          <w:rPr>
            <w:sz w:val="24"/>
            <w:szCs w:val="24"/>
            <w:lang w:val="tr-TR"/>
          </w:rPr>
          <w:fldChar w:fldCharType="end"/>
        </w:r>
      </w:del>
      <w:r w:rsidRPr="00EC017E">
        <w:rPr>
          <w:sz w:val="24"/>
          <w:szCs w:val="24"/>
          <w:lang w:val="tr-TR"/>
        </w:rPr>
        <w:t xml:space="preserve">. Dictionary based and </w:t>
      </w:r>
      <w:ins w:id="8" w:author="ra76lax" w:date="2022-06-15T10:49:00Z">
        <w:r w:rsidR="00F77216">
          <w:rPr>
            <w:sz w:val="24"/>
            <w:szCs w:val="24"/>
            <w:lang w:val="tr-TR"/>
          </w:rPr>
          <w:t xml:space="preserve">shallow learning (SL) </w:t>
        </w:r>
      </w:ins>
      <w:del w:id="9" w:author="ra76lax" w:date="2022-06-15T10:49:00Z">
        <w:r w:rsidRPr="00EC017E" w:rsidDel="00B97615">
          <w:rPr>
            <w:sz w:val="24"/>
            <w:szCs w:val="24"/>
            <w:lang w:val="tr-TR"/>
          </w:rPr>
          <w:delText>SL</w:delText>
        </w:r>
      </w:del>
      <w:r w:rsidRPr="00EC017E">
        <w:rPr>
          <w:sz w:val="24"/>
          <w:szCs w:val="24"/>
          <w:lang w:val="tr-TR"/>
        </w:rPr>
        <w:t xml:space="preserve"> methods, unfortunately, have </w:t>
      </w:r>
      <w:r w:rsidR="00BD281B" w:rsidRPr="00EC017E">
        <w:rPr>
          <w:sz w:val="24"/>
          <w:szCs w:val="24"/>
          <w:lang w:val="tr-TR"/>
        </w:rPr>
        <w:t xml:space="preserve">a </w:t>
      </w:r>
      <w:r w:rsidRPr="00EC017E">
        <w:rPr>
          <w:sz w:val="24"/>
          <w:szCs w:val="24"/>
          <w:lang w:val="tr-TR"/>
        </w:rPr>
        <w:t>hard time incorporating multi-modality into the analysis.</w:t>
      </w:r>
    </w:p>
    <w:p w14:paraId="427CCD5F" w14:textId="09EE7BF5" w:rsidR="001F2B60" w:rsidRPr="00EC017E" w:rsidRDefault="00046BDF" w:rsidP="00EC017E">
      <w:pPr>
        <w:spacing w:after="0" w:line="360" w:lineRule="auto"/>
        <w:ind w:firstLine="720"/>
        <w:jc w:val="both"/>
        <w:rPr>
          <w:sz w:val="24"/>
          <w:szCs w:val="24"/>
          <w:lang w:val="tr-TR"/>
        </w:rPr>
      </w:pPr>
      <w:r w:rsidRPr="00EC017E">
        <w:rPr>
          <w:sz w:val="24"/>
          <w:szCs w:val="24"/>
          <w:lang w:val="tr-TR"/>
        </w:rPr>
        <w:t xml:space="preserve">Deep learning (DL) </w:t>
      </w:r>
      <w:r w:rsidR="00BD281B" w:rsidRPr="00EC017E">
        <w:rPr>
          <w:sz w:val="24"/>
          <w:szCs w:val="24"/>
          <w:lang w:val="tr-TR"/>
        </w:rPr>
        <w:t>brings</w:t>
      </w:r>
      <w:r w:rsidR="007B54CE" w:rsidRPr="00EC017E">
        <w:rPr>
          <w:sz w:val="24"/>
          <w:szCs w:val="24"/>
          <w:lang w:val="tr-TR"/>
        </w:rPr>
        <w:t xml:space="preserve"> </w:t>
      </w:r>
      <w:r w:rsidR="00BD281B" w:rsidRPr="00EC017E">
        <w:rPr>
          <w:sz w:val="24"/>
          <w:szCs w:val="24"/>
          <w:lang w:val="tr-TR"/>
        </w:rPr>
        <w:t xml:space="preserve">the </w:t>
      </w:r>
      <w:r w:rsidR="007B54CE" w:rsidRPr="00EC017E">
        <w:rPr>
          <w:sz w:val="24"/>
          <w:szCs w:val="24"/>
          <w:lang w:val="tr-TR"/>
        </w:rPr>
        <w:t xml:space="preserve">possiblity to extend </w:t>
      </w:r>
      <w:r w:rsidR="009B2F2D" w:rsidRPr="00EC017E">
        <w:rPr>
          <w:sz w:val="24"/>
          <w:szCs w:val="24"/>
          <w:lang w:val="tr-TR"/>
        </w:rPr>
        <w:t xml:space="preserve">content analysis </w:t>
      </w:r>
      <w:del w:id="10" w:author="ra76lax" w:date="2022-06-15T10:49:00Z">
        <w:r w:rsidR="009B2F2D" w:rsidRPr="00EC017E" w:rsidDel="00F77216">
          <w:rPr>
            <w:sz w:val="24"/>
            <w:szCs w:val="24"/>
            <w:lang w:val="tr-TR"/>
          </w:rPr>
          <w:delText xml:space="preserve">inquiries </w:delText>
        </w:r>
      </w:del>
      <w:r w:rsidR="009B2F2D" w:rsidRPr="00EC017E">
        <w:rPr>
          <w:sz w:val="24"/>
          <w:szCs w:val="24"/>
          <w:lang w:val="tr-TR"/>
        </w:rPr>
        <w:t>to multi-modal materials. Previous studies</w:t>
      </w:r>
      <w:r w:rsidR="00E26780" w:rsidRPr="00EC017E">
        <w:rPr>
          <w:sz w:val="24"/>
          <w:szCs w:val="24"/>
          <w:lang w:val="tr-TR"/>
        </w:rPr>
        <w:t xml:space="preserve"> </w:t>
      </w:r>
      <w:r w:rsidR="009B2F2D" w:rsidRPr="00EC017E">
        <w:rPr>
          <w:sz w:val="24"/>
          <w:szCs w:val="24"/>
          <w:lang w:val="tr-TR"/>
        </w:rPr>
        <w:t>have demonstrated the flexibility of embeddings to analyze multimodel data</w:t>
      </w:r>
      <w:r w:rsidR="00BD281B" w:rsidRPr="00EC017E">
        <w:rPr>
          <w:sz w:val="24"/>
          <w:szCs w:val="24"/>
          <w:lang w:val="tr-TR"/>
        </w:rPr>
        <w:t xml:space="preserve"> </w:t>
      </w:r>
      <w:r w:rsidR="000D08B2" w:rsidRPr="00EC017E">
        <w:rPr>
          <w:sz w:val="24"/>
          <w:szCs w:val="24"/>
          <w:lang w:val="tr-TR"/>
        </w:rPr>
        <w:fldChar w:fldCharType="begin"/>
      </w:r>
      <w:r w:rsidR="000C7754" w:rsidRPr="00EC017E">
        <w:rPr>
          <w:sz w:val="24"/>
          <w:szCs w:val="24"/>
          <w:lang w:val="tr-TR"/>
        </w:rPr>
        <w:instrText xml:space="preserve"> ADDIN ZOTERO_ITEM CSL_CITATION {"citationID":"y4YGQmlM","properties":{"formattedCitation":"(K. Li et al., 2022; Niu et al., 2019; Tseng et al., 2021)","plainCitation":"(K. Li et al., 2022; Niu et al., 2019; Tseng et al., 2021)","noteIndex":0},"citationItems":[{"id":5120,"uris":["http://zotero.org/groups/4688598/items/YXBM88ZI"],"itemData":{"id":5120,"type":"article-journal","abstract":"As a bridge between language and vision domains, cross-modal retrieval between images and texts is a hot research topic in recent years. It remains challenging because the current image representations usually lack semantic concepts in the corresponding sentence captions. To address this issue, we introduce an intuitive and interpretable reasoning model to learn a common embedding space for alignments between images and text descriptions. Specifically, our model first incorporates the semantic relationship information into visual and textual features by performing region or word relationship reasoning. Then it utilizes the gate and memory mechanism to perform global semantic reasoning on these relationship-enhanced features, select the discriminative information and gradually grow representations for the whole scene. Through the alignment learning, the learned visual representations capture key objects and semantic concepts of a scene as in the corresponding text caption. Experiments on MS-COCO and Flickr30K datasets validate that our method surpasses many recent state-of-the-arts with a clear margin. In addition to the effectiveness, our methods are also very efficient at the inference stage. Benefited from the effective overall representation learning, our methods are more than 30-75 times faster than many recent methods that rely on local matching algorithms.","container-title":"IEEE transactions on pattern analysis and machine intelligence","DOI":"10.1109/TPAMI.2022.3148470","ISSN":"1939-3539","journalAbbreviation":"IEEE Trans Pattern Anal Mach Intell","language":"eng","note":"PMID: 35130144","source":"PubMed","title":"Image-Text Embedding Learning via Visual and Textual Semantic Reasoning","volume":"PP","author":[{"family":"Li","given":"Kunpeng"},{"family":"Zhang","given":"Yulun"},{"family":"Li","given":"Kai"},{"family":"Li","given":"Yuanyuan"},{"family":"Fu","given":"Yun"}],"issued":{"date-parts":[["2022",2,7]]},"citation-key":"liImageTextEmbeddingLearning2022"}},{"id":5031,"uris":["http://zotero.org/groups/4688598/items/7DX9AR2D"],"itemData":{"id":5031,"type":"article-journal","abstract":"Image annotation aims to annotate a given image with a variable number of class labels corresponding to diverse visual concepts. In this paper, we address two main issues in large-scale image annotation: 1) how to learn a rich feature representation suitable for predicting a diverse set of visual concepts ranging from object, scene to abstract concept and 2) how to annotate an image with the optimal number of class labels. To address the first issue, we propose a novel multi-scale deep model for extracting rich and discriminative features capable of representing a wide range of visual concepts. Specifically, a novel two-branch deep neural network architecture is proposed, which comprises a very deep main network branch and a companion feature fusion network branch designed for fusing the multi-scale features computed from the main branch. The deep model is also made multi-modal by taking noisy user-provided tags as model input to complement the image input. For tackling the second issue, we introduce a label quantity prediction auxiliary task to the main label prediction task to explicitly estimate the optimal label number for a given image. Extensive experiments are carried out on two large-scale image annotation benchmark datasets, and the results show that our method significantly outperforms the state of the art.","container-title":"IEEE Transactions on Image Processing","DOI":"10.1109/TIP.2018.2881928","ISSN":"1941-0042","issue":"4","note":"event: IEEE Transactions on Image Processing","page":"1720-1731","source":"IEEE Xplore","title":"Multi-Modal Multi-Scale Deep Learning for Large-Scale Image Annotation","volume":"28","author":[{"family":"Niu","given":"Yulei"},{"family":"Lu","given":"Zhiwu"},{"family":"Wen","given":"Ji-Rong"},{"family":"Xiang","given":"Tao"},{"family":"Chang","given":"Shih-Fu"}],"issued":{"date-parts":[["2019",4]]},"citation-key":"niuMultiModalMultiScaleDeep2019"}},{"id":5119,"uris":["http://zotero.org/groups/4688598/items/3TB6FH2V"],"itemData":{"id":5119,"type":"article-journal","abstract":"Word embeddings such as ELMo and BERT have been shown to model word usage in language with greater efficacy through contextualized learning on large-scale language corpora, resulting in significant performance improvement across many natural language processing tasks. In this work we integrate acoustic information into contextualized lexical embeddings through the addition of a parallel stream to the bidirectional language model. This multimodal language model is trained on spoken language data that includes both text and audio modalities. We show that embeddings extracted from this model integrate paralinguistic cues into word meanings and can provide vital affective information by applying these multimodal embeddings to the task of speaker emotion recognition.","container-title":"IEEE Signal Processing Letters","DOI":"10.1109/LSP.2021.3065598","ISSN":"1558-2361","note":"event: IEEE Signal Processing Letters","page":"608-612","source":"IEEE Xplore","title":"Multimodal Embeddings From Language Models for Emotion Recognition in the Wild","volume":"28","author":[{"family":"Tseng","given":"Shao-Yen"},{"family":"Narayanan","given":"Shrikanth"},{"family":"Georgiou","given":"Panayiotis"}],"issued":{"date-parts":[["2021"]]},"citation-key":"tsengMultimodalEmbeddingsLanguage2021"}}],"schema":"https://github.com/citation-style-language/schema/raw/master/csl-citation.json"} </w:instrText>
      </w:r>
      <w:r w:rsidR="000D08B2" w:rsidRPr="00EC017E">
        <w:rPr>
          <w:sz w:val="24"/>
          <w:szCs w:val="24"/>
          <w:lang w:val="tr-TR"/>
        </w:rPr>
        <w:fldChar w:fldCharType="separate"/>
      </w:r>
      <w:r w:rsidR="000C7754" w:rsidRPr="00F40FA6">
        <w:rPr>
          <w:rFonts w:ascii="Calibri" w:hAnsi="Calibri" w:cs="Calibri"/>
          <w:sz w:val="24"/>
          <w:szCs w:val="24"/>
          <w:lang w:val="nb-NO"/>
        </w:rPr>
        <w:t>(K. Li et al., 2022; Niu et al., 2019; Tseng et al., 2021)</w:t>
      </w:r>
      <w:r w:rsidR="000D08B2" w:rsidRPr="00EC017E">
        <w:rPr>
          <w:sz w:val="24"/>
          <w:szCs w:val="24"/>
          <w:lang w:val="tr-TR"/>
        </w:rPr>
        <w:fldChar w:fldCharType="end"/>
      </w:r>
      <w:r w:rsidR="009B2F2D" w:rsidRPr="00EC017E">
        <w:rPr>
          <w:sz w:val="24"/>
          <w:szCs w:val="24"/>
          <w:lang w:val="tr-TR"/>
        </w:rPr>
        <w:t>.</w:t>
      </w:r>
      <w:r w:rsidR="00075F17" w:rsidRPr="00EC017E">
        <w:rPr>
          <w:sz w:val="24"/>
          <w:szCs w:val="24"/>
          <w:lang w:val="tr-TR"/>
        </w:rPr>
        <w:t xml:space="preserve"> </w:t>
      </w:r>
      <w:del w:id="11" w:author="ra76lax" w:date="2022-06-15T10:49:00Z">
        <w:r w:rsidRPr="00EC017E" w:rsidDel="00F77216">
          <w:rPr>
            <w:sz w:val="24"/>
            <w:szCs w:val="24"/>
            <w:lang w:val="tr-TR"/>
          </w:rPr>
          <w:delText>With the advent of DL, it is now possible to include more than one modality into the analysis.</w:delText>
        </w:r>
      </w:del>
    </w:p>
    <w:p w14:paraId="5B28C4A1" w14:textId="145063BB" w:rsidR="00382554" w:rsidRPr="00EC017E" w:rsidRDefault="00702EE2" w:rsidP="00EC017E">
      <w:pPr>
        <w:spacing w:line="360" w:lineRule="auto"/>
        <w:ind w:firstLine="720"/>
        <w:jc w:val="both"/>
        <w:rPr>
          <w:sz w:val="24"/>
          <w:szCs w:val="24"/>
          <w:lang w:val="tr-TR"/>
        </w:rPr>
      </w:pPr>
      <w:r w:rsidRPr="00EC017E">
        <w:rPr>
          <w:sz w:val="24"/>
          <w:szCs w:val="24"/>
          <w:lang w:val="tr-TR"/>
        </w:rPr>
        <w:t xml:space="preserve">In this paper, we evaluate the </w:t>
      </w:r>
      <w:r w:rsidR="00CA27CB" w:rsidRPr="00EC017E">
        <w:rPr>
          <w:sz w:val="24"/>
          <w:szCs w:val="24"/>
          <w:lang w:val="tr-TR"/>
        </w:rPr>
        <w:t xml:space="preserve">feasibility of using multi-modal DL </w:t>
      </w:r>
      <w:r w:rsidR="0020448F" w:rsidRPr="00EC017E">
        <w:rPr>
          <w:sz w:val="24"/>
          <w:szCs w:val="24"/>
          <w:lang w:val="tr-TR"/>
        </w:rPr>
        <w:t>embeddings to classify political messages where the message is delivered with a combination of visual and textual modalities</w:t>
      </w:r>
      <w:r w:rsidR="006E1622" w:rsidRPr="00EC017E">
        <w:rPr>
          <w:sz w:val="24"/>
          <w:szCs w:val="24"/>
          <w:lang w:val="tr-TR"/>
        </w:rPr>
        <w:t xml:space="preserve"> in a computational experiment. </w:t>
      </w:r>
      <w:r w:rsidR="00920D1A" w:rsidRPr="00EC017E">
        <w:rPr>
          <w:sz w:val="24"/>
          <w:szCs w:val="24"/>
          <w:lang w:val="tr-TR"/>
        </w:rPr>
        <w:t xml:space="preserve">We </w:t>
      </w:r>
      <w:ins w:id="12" w:author="ra76lax" w:date="2022-06-15T10:51:00Z">
        <w:r w:rsidR="00F77216">
          <w:rPr>
            <w:sz w:val="24"/>
            <w:szCs w:val="24"/>
            <w:lang w:val="tr-TR"/>
          </w:rPr>
          <w:t xml:space="preserve">build </w:t>
        </w:r>
      </w:ins>
      <w:del w:id="13" w:author="ra76lax" w:date="2022-06-15T10:50:00Z">
        <w:r w:rsidR="00920D1A" w:rsidRPr="00EC017E" w:rsidDel="00F77216">
          <w:rPr>
            <w:sz w:val="24"/>
            <w:szCs w:val="24"/>
            <w:lang w:val="tr-TR"/>
          </w:rPr>
          <w:delText>utilize</w:delText>
        </w:r>
      </w:del>
      <w:del w:id="14" w:author="ra76lax" w:date="2022-06-15T10:51:00Z">
        <w:r w:rsidR="00920D1A" w:rsidRPr="00EC017E" w:rsidDel="00F77216">
          <w:rPr>
            <w:sz w:val="24"/>
            <w:szCs w:val="24"/>
            <w:lang w:val="tr-TR"/>
          </w:rPr>
          <w:delText xml:space="preserve"> </w:delText>
        </w:r>
      </w:del>
      <w:ins w:id="15" w:author="ra76lax" w:date="2022-06-15T10:51:00Z">
        <w:r w:rsidR="00F77216">
          <w:rPr>
            <w:sz w:val="24"/>
            <w:szCs w:val="24"/>
            <w:lang w:val="tr-TR"/>
          </w:rPr>
          <w:t xml:space="preserve">a </w:t>
        </w:r>
      </w:ins>
      <w:r w:rsidR="00920D1A" w:rsidRPr="00EC017E">
        <w:rPr>
          <w:sz w:val="24"/>
          <w:szCs w:val="24"/>
          <w:lang w:val="tr-TR"/>
        </w:rPr>
        <w:t xml:space="preserve">series of </w:t>
      </w:r>
      <w:ins w:id="16" w:author="ra76lax" w:date="2022-06-15T10:50:00Z">
        <w:r w:rsidR="00F77216">
          <w:rPr>
            <w:sz w:val="24"/>
            <w:szCs w:val="24"/>
            <w:lang w:val="tr-TR"/>
          </w:rPr>
          <w:t xml:space="preserve">unimodal </w:t>
        </w:r>
      </w:ins>
      <w:r w:rsidR="00920D1A" w:rsidRPr="00EC017E">
        <w:rPr>
          <w:sz w:val="24"/>
          <w:szCs w:val="24"/>
          <w:lang w:val="tr-TR"/>
        </w:rPr>
        <w:t xml:space="preserve">SL models </w:t>
      </w:r>
      <w:ins w:id="17" w:author="Sina Furkan Özdemir" w:date="2022-06-15T15:11:00Z">
        <w:r w:rsidR="00874600">
          <w:rPr>
            <w:sz w:val="24"/>
            <w:szCs w:val="24"/>
            <w:lang w:val="tr-TR"/>
          </w:rPr>
          <w:t xml:space="preserve"> and </w:t>
        </w:r>
      </w:ins>
      <w:del w:id="18" w:author="ra76lax" w:date="2022-06-15T10:51:00Z">
        <w:r w:rsidR="00920D1A" w:rsidRPr="00EC017E" w:rsidDel="00F77216">
          <w:rPr>
            <w:sz w:val="24"/>
            <w:szCs w:val="24"/>
            <w:lang w:val="tr-TR"/>
          </w:rPr>
          <w:delText xml:space="preserve">and </w:delText>
        </w:r>
      </w:del>
      <w:r w:rsidR="00920D1A" w:rsidRPr="00EC017E">
        <w:rPr>
          <w:sz w:val="24"/>
          <w:szCs w:val="24"/>
          <w:lang w:val="tr-TR"/>
        </w:rPr>
        <w:t>multi-modal DL embedding</w:t>
      </w:r>
      <w:ins w:id="19" w:author="ra76lax" w:date="2022-06-15T10:51:00Z">
        <w:r w:rsidR="00F77216">
          <w:rPr>
            <w:sz w:val="24"/>
            <w:szCs w:val="24"/>
            <w:lang w:val="tr-TR"/>
          </w:rPr>
          <w:t xml:space="preserve">-based </w:t>
        </w:r>
      </w:ins>
      <w:del w:id="20" w:author="ra76lax" w:date="2022-06-15T10:51:00Z">
        <w:r w:rsidR="00920D1A" w:rsidRPr="00EC017E" w:rsidDel="00F77216">
          <w:rPr>
            <w:sz w:val="24"/>
            <w:szCs w:val="24"/>
            <w:lang w:val="tr-TR"/>
          </w:rPr>
          <w:delText xml:space="preserve"> </w:delText>
        </w:r>
      </w:del>
      <w:ins w:id="21" w:author="ra76lax" w:date="2022-06-15T10:50:00Z">
        <w:r w:rsidR="00F77216">
          <w:rPr>
            <w:sz w:val="24"/>
            <w:szCs w:val="24"/>
            <w:lang w:val="tr-TR"/>
          </w:rPr>
          <w:t xml:space="preserve">models </w:t>
        </w:r>
      </w:ins>
      <w:r w:rsidR="00920D1A" w:rsidRPr="00EC017E">
        <w:rPr>
          <w:sz w:val="24"/>
          <w:szCs w:val="24"/>
          <w:lang w:val="tr-TR"/>
        </w:rPr>
        <w:t>to classify manually annotated tweets from EU executives</w:t>
      </w:r>
      <w:r w:rsidR="00466D63" w:rsidRPr="00EC017E">
        <w:rPr>
          <w:sz w:val="24"/>
          <w:szCs w:val="24"/>
          <w:lang w:val="tr-TR"/>
        </w:rPr>
        <w:t xml:space="preserve">. We then compare the classification performance </w:t>
      </w:r>
      <w:r w:rsidR="00FF20B6" w:rsidRPr="00EC017E">
        <w:rPr>
          <w:sz w:val="24"/>
          <w:szCs w:val="24"/>
          <w:lang w:val="tr-TR"/>
        </w:rPr>
        <w:t>of these models</w:t>
      </w:r>
      <w:r w:rsidR="00F71C75" w:rsidRPr="00EC017E">
        <w:rPr>
          <w:sz w:val="24"/>
          <w:szCs w:val="24"/>
          <w:lang w:val="tr-TR"/>
        </w:rPr>
        <w:t xml:space="preserve">. Our results indicate </w:t>
      </w:r>
      <w:ins w:id="22" w:author="ra76lax" w:date="2022-06-15T10:51:00Z">
        <w:r w:rsidR="00F77216">
          <w:rPr>
            <w:sz w:val="24"/>
            <w:szCs w:val="24"/>
            <w:lang w:val="tr-TR"/>
          </w:rPr>
          <w:t>that multi</w:t>
        </w:r>
      </w:ins>
      <w:ins w:id="23" w:author="ra76lax" w:date="2022-06-15T10:52:00Z">
        <w:r w:rsidR="00F77216">
          <w:rPr>
            <w:sz w:val="24"/>
            <w:szCs w:val="24"/>
            <w:lang w:val="tr-TR"/>
          </w:rPr>
          <w:t>modal signals are tricky to catch in a way that is meaningful to a classifier.</w:t>
        </w:r>
      </w:ins>
      <w:ins w:id="24" w:author="ra76lax" w:date="2022-06-15T10:51:00Z">
        <w:del w:id="25" w:author="Sina Furkan Özdemir" w:date="2022-06-15T15:11:00Z">
          <w:r w:rsidR="00F77216" w:rsidDel="00113B9F">
            <w:rPr>
              <w:sz w:val="24"/>
              <w:szCs w:val="24"/>
              <w:lang w:val="tr-TR"/>
            </w:rPr>
            <w:delText xml:space="preserve"> </w:delText>
          </w:r>
        </w:del>
      </w:ins>
      <w:del w:id="26" w:author="ra76lax" w:date="2022-06-15T10:51:00Z">
        <w:r w:rsidR="00F71C75" w:rsidRPr="00EC017E" w:rsidDel="00F77216">
          <w:rPr>
            <w:sz w:val="24"/>
            <w:szCs w:val="24"/>
            <w:lang w:val="tr-TR"/>
          </w:rPr>
          <w:delText>[...]</w:delText>
        </w:r>
      </w:del>
      <w:del w:id="27" w:author="Sina Furkan Özdemir" w:date="2022-06-15T15:11:00Z">
        <w:r w:rsidR="00F71C75" w:rsidRPr="00EC017E" w:rsidDel="00113B9F">
          <w:rPr>
            <w:sz w:val="24"/>
            <w:szCs w:val="24"/>
            <w:lang w:val="tr-TR"/>
          </w:rPr>
          <w:delText>.</w:delText>
        </w:r>
      </w:del>
      <w:r w:rsidR="00F71C75" w:rsidRPr="00EC017E">
        <w:rPr>
          <w:sz w:val="24"/>
          <w:szCs w:val="24"/>
          <w:lang w:val="tr-TR"/>
        </w:rPr>
        <w:t xml:space="preserve"> </w:t>
      </w:r>
      <w:commentRangeStart w:id="28"/>
      <w:r w:rsidR="00F71C75" w:rsidRPr="00EC017E">
        <w:rPr>
          <w:sz w:val="24"/>
          <w:szCs w:val="24"/>
          <w:lang w:val="tr-TR"/>
        </w:rPr>
        <w:t>Finally, we conclude with some recommendations for researchers who would like to use multi-modal data</w:t>
      </w:r>
      <w:r w:rsidR="00382554" w:rsidRPr="00EC017E">
        <w:rPr>
          <w:sz w:val="24"/>
          <w:szCs w:val="24"/>
          <w:lang w:val="tr-TR"/>
        </w:rPr>
        <w:t xml:space="preserve"> in automated content analysis.</w:t>
      </w:r>
      <w:commentRangeEnd w:id="28"/>
      <w:r w:rsidR="00F77216">
        <w:rPr>
          <w:rStyle w:val="CommentReference"/>
        </w:rPr>
        <w:commentReference w:id="28"/>
      </w:r>
    </w:p>
    <w:p w14:paraId="42F49ACE" w14:textId="0C85BA52" w:rsidR="00382554" w:rsidRDefault="00382554" w:rsidP="00EC017E">
      <w:pPr>
        <w:pStyle w:val="Heading1"/>
        <w:spacing w:line="360" w:lineRule="auto"/>
        <w:rPr>
          <w:lang w:val="tr-TR"/>
        </w:rPr>
      </w:pPr>
      <w:r>
        <w:rPr>
          <w:lang w:val="tr-TR"/>
        </w:rPr>
        <w:t>Research design and data:</w:t>
      </w:r>
    </w:p>
    <w:p w14:paraId="0EB389AB" w14:textId="7011E412" w:rsidR="00595146" w:rsidRPr="00EC017E" w:rsidRDefault="003E42DE" w:rsidP="00EC017E">
      <w:pPr>
        <w:spacing w:line="360" w:lineRule="auto"/>
        <w:ind w:firstLine="720"/>
        <w:jc w:val="both"/>
        <w:rPr>
          <w:sz w:val="24"/>
          <w:szCs w:val="24"/>
          <w:lang w:val="tr-TR"/>
        </w:rPr>
      </w:pPr>
      <w:r w:rsidRPr="00EC017E">
        <w:rPr>
          <w:sz w:val="24"/>
          <w:szCs w:val="24"/>
          <w:lang w:val="tr-TR"/>
        </w:rPr>
        <w:t xml:space="preserve">We use </w:t>
      </w:r>
      <w:ins w:id="29" w:author="Sina Furkan Özdemir" w:date="2022-06-15T15:12:00Z">
        <w:r w:rsidR="00113B9F">
          <w:rPr>
            <w:sz w:val="24"/>
            <w:szCs w:val="24"/>
            <w:lang w:val="tr-TR"/>
          </w:rPr>
          <w:t xml:space="preserve">manually annotated </w:t>
        </w:r>
      </w:ins>
      <w:commentRangeStart w:id="30"/>
      <w:r w:rsidR="002459DB" w:rsidRPr="00EC017E">
        <w:rPr>
          <w:sz w:val="24"/>
          <w:szCs w:val="24"/>
          <w:lang w:val="tr-TR"/>
        </w:rPr>
        <w:t>898</w:t>
      </w:r>
      <w:r w:rsidRPr="00EC017E">
        <w:rPr>
          <w:sz w:val="24"/>
          <w:szCs w:val="24"/>
          <w:lang w:val="tr-TR"/>
        </w:rPr>
        <w:t xml:space="preserve"> </w:t>
      </w:r>
      <w:commentRangeEnd w:id="30"/>
      <w:r w:rsidR="00F77216">
        <w:rPr>
          <w:rStyle w:val="CommentReference"/>
        </w:rPr>
        <w:commentReference w:id="30"/>
      </w:r>
      <w:r w:rsidRPr="00EC017E">
        <w:rPr>
          <w:sz w:val="24"/>
          <w:szCs w:val="24"/>
          <w:lang w:val="tr-TR"/>
        </w:rPr>
        <w:t xml:space="preserve">tweets from the EU executive accounts sent out between </w:t>
      </w:r>
      <w:r w:rsidR="00141BB8" w:rsidRPr="00EC017E">
        <w:rPr>
          <w:sz w:val="24"/>
          <w:szCs w:val="24"/>
          <w:lang w:val="tr-TR"/>
        </w:rPr>
        <w:t>December 1st 2019 and July 31st 2020.</w:t>
      </w:r>
      <w:r w:rsidR="00590D9D" w:rsidRPr="00EC017E">
        <w:rPr>
          <w:sz w:val="24"/>
          <w:szCs w:val="24"/>
          <w:lang w:val="tr-TR"/>
        </w:rPr>
        <w:t xml:space="preserve"> </w:t>
      </w:r>
      <w:r w:rsidR="00590D9D" w:rsidRPr="00EC017E">
        <w:rPr>
          <w:sz w:val="24"/>
          <w:szCs w:val="24"/>
        </w:rPr>
        <w:t>We focus on these tweets in our experiment specifically because they deliver their message by combining text and images</w:t>
      </w:r>
      <w:r w:rsidR="001A37CC" w:rsidRPr="00EC017E">
        <w:rPr>
          <w:sz w:val="24"/>
          <w:szCs w:val="24"/>
        </w:rPr>
        <w:t xml:space="preserve"> or supplemented the textual message with imagery</w:t>
      </w:r>
      <w:r w:rsidR="00590D9D" w:rsidRPr="00EC017E">
        <w:rPr>
          <w:sz w:val="24"/>
          <w:szCs w:val="24"/>
          <w:lang w:val="tr-TR"/>
        </w:rPr>
        <w:t xml:space="preserve">. </w:t>
      </w:r>
      <w:r w:rsidR="002663EE" w:rsidRPr="00EC017E">
        <w:rPr>
          <w:sz w:val="24"/>
          <w:szCs w:val="24"/>
          <w:lang w:val="tr-TR"/>
        </w:rPr>
        <w:t>E</w:t>
      </w:r>
      <w:r w:rsidR="00590D9D" w:rsidRPr="00EC017E">
        <w:rPr>
          <w:sz w:val="24"/>
          <w:szCs w:val="24"/>
          <w:lang w:val="tr-TR"/>
        </w:rPr>
        <w:t>xample</w:t>
      </w:r>
      <w:r w:rsidR="00046BDF" w:rsidRPr="00EC017E">
        <w:rPr>
          <w:sz w:val="24"/>
          <w:szCs w:val="24"/>
          <w:lang w:val="tr-TR"/>
        </w:rPr>
        <w:t>s</w:t>
      </w:r>
      <w:r w:rsidR="00590D9D" w:rsidRPr="00EC017E">
        <w:rPr>
          <w:sz w:val="24"/>
          <w:szCs w:val="24"/>
          <w:lang w:val="tr-TR"/>
        </w:rPr>
        <w:t xml:space="preserve"> of them is presented in </w:t>
      </w:r>
      <w:r w:rsidR="00F63A37" w:rsidRPr="00EC017E">
        <w:rPr>
          <w:sz w:val="24"/>
          <w:szCs w:val="24"/>
          <w:lang w:val="tr-TR"/>
        </w:rPr>
        <w:t>F</w:t>
      </w:r>
      <w:r w:rsidR="00590D9D" w:rsidRPr="00EC017E">
        <w:rPr>
          <w:sz w:val="24"/>
          <w:szCs w:val="24"/>
          <w:lang w:val="tr-TR"/>
        </w:rPr>
        <w:t>igure 1.</w:t>
      </w:r>
      <w:r w:rsidR="00141BB8" w:rsidRPr="00EC017E">
        <w:rPr>
          <w:sz w:val="24"/>
          <w:szCs w:val="24"/>
          <w:lang w:val="tr-TR"/>
        </w:rPr>
        <w:t xml:space="preserve"> </w:t>
      </w:r>
      <w:del w:id="31" w:author="Sina Furkan Özdemir" w:date="2022-06-15T15:12:00Z">
        <w:r w:rsidR="00141BB8" w:rsidRPr="00EC017E" w:rsidDel="00113B9F">
          <w:rPr>
            <w:sz w:val="24"/>
            <w:szCs w:val="24"/>
            <w:lang w:val="tr-TR"/>
          </w:rPr>
          <w:delText xml:space="preserve">The tweets are manually annotated </w:delText>
        </w:r>
        <w:r w:rsidR="00B3577C" w:rsidRPr="00EC017E" w:rsidDel="00113B9F">
          <w:rPr>
            <w:sz w:val="24"/>
            <w:szCs w:val="24"/>
            <w:lang w:val="tr-TR"/>
          </w:rPr>
          <w:delText xml:space="preserve">as a part of the project </w:delText>
        </w:r>
      </w:del>
      <w:commentRangeStart w:id="32"/>
      <w:ins w:id="33" w:author="ra76lax" w:date="2022-06-15T10:55:00Z">
        <w:del w:id="34" w:author="Sina Furkan Özdemir" w:date="2022-06-15T15:12:00Z">
          <w:r w:rsidR="00F77216" w:rsidDel="00113B9F">
            <w:rPr>
              <w:sz w:val="24"/>
              <w:szCs w:val="24"/>
              <w:lang w:val="tr-TR"/>
            </w:rPr>
            <w:delText xml:space="preserve">Ananymized </w:delText>
          </w:r>
          <w:commentRangeEnd w:id="32"/>
          <w:r w:rsidR="00F77216" w:rsidDel="00113B9F">
            <w:rPr>
              <w:rStyle w:val="CommentReference"/>
            </w:rPr>
            <w:commentReference w:id="32"/>
          </w:r>
        </w:del>
      </w:ins>
      <w:del w:id="35" w:author="Sina Furkan Özdemir" w:date="2022-06-15T15:12:00Z">
        <w:r w:rsidR="00B3577C" w:rsidRPr="00EC017E" w:rsidDel="00113B9F">
          <w:rPr>
            <w:sz w:val="24"/>
            <w:szCs w:val="24"/>
            <w:lang w:val="tr-TR"/>
          </w:rPr>
          <w:delText>Trondheim Analytica</w:delText>
        </w:r>
      </w:del>
      <w:ins w:id="36" w:author="ra76lax" w:date="2022-06-15T10:54:00Z">
        <w:del w:id="37" w:author="Sina Furkan Özdemir" w:date="2022-06-15T15:12:00Z">
          <w:r w:rsidR="00F77216" w:rsidDel="00113B9F">
            <w:rPr>
              <w:sz w:val="24"/>
              <w:szCs w:val="24"/>
              <w:lang w:val="tr-TR"/>
            </w:rPr>
            <w:delText>(</w:delText>
          </w:r>
          <w:r w:rsidR="00F77216" w:rsidRPr="00B97615" w:rsidDel="00113B9F">
            <w:rPr>
              <w:sz w:val="24"/>
              <w:szCs w:val="24"/>
              <w:lang w:val="tr-TR"/>
            </w:rPr>
            <w:delText xml:space="preserve">Anonymized </w:delText>
          </w:r>
          <w:r w:rsidR="00F77216" w:rsidDel="00113B9F">
            <w:rPr>
              <w:sz w:val="24"/>
              <w:szCs w:val="24"/>
              <w:lang w:val="tr-TR"/>
            </w:rPr>
            <w:delText>2022)</w:delText>
          </w:r>
        </w:del>
      </w:ins>
      <w:del w:id="38" w:author="Sina Furkan Özdemir" w:date="2022-06-15T15:12:00Z">
        <w:r w:rsidR="00B3577C" w:rsidRPr="00EC017E" w:rsidDel="00113B9F">
          <w:rPr>
            <w:sz w:val="24"/>
            <w:szCs w:val="24"/>
            <w:lang w:val="tr-TR"/>
          </w:rPr>
          <w:delText xml:space="preserve"> (Özdemir, Graneng, de Wilde, forthcoming)</w:delText>
        </w:r>
        <w:r w:rsidR="00AB3583" w:rsidRPr="00EC017E" w:rsidDel="00113B9F">
          <w:rPr>
            <w:sz w:val="24"/>
            <w:szCs w:val="24"/>
            <w:lang w:val="tr-TR"/>
          </w:rPr>
          <w:delText xml:space="preserve">. The orginal dataset </w:delText>
        </w:r>
        <w:r w:rsidR="00364F9F" w:rsidRPr="00EC017E" w:rsidDel="00113B9F">
          <w:rPr>
            <w:sz w:val="24"/>
            <w:szCs w:val="24"/>
            <w:lang w:val="tr-TR"/>
          </w:rPr>
          <w:delText xml:space="preserve">is composed of all tweets from the 117 verified accounts of EU executives </w:delText>
        </w:r>
        <w:r w:rsidR="00EF7ABF" w:rsidRPr="00EC017E" w:rsidDel="00113B9F">
          <w:rPr>
            <w:sz w:val="24"/>
            <w:szCs w:val="24"/>
            <w:lang w:val="tr-TR"/>
          </w:rPr>
          <w:delText xml:space="preserve">which includes commissioners, </w:delText>
        </w:r>
        <w:r w:rsidR="00940554" w:rsidRPr="00EC017E" w:rsidDel="00113B9F">
          <w:rPr>
            <w:sz w:val="24"/>
            <w:szCs w:val="24"/>
            <w:lang w:val="tr-TR"/>
          </w:rPr>
          <w:delText xml:space="preserve">director generals, </w:delText>
        </w:r>
        <w:r w:rsidR="00035208" w:rsidRPr="00EC017E" w:rsidDel="00113B9F">
          <w:rPr>
            <w:sz w:val="24"/>
            <w:szCs w:val="24"/>
            <w:lang w:val="tr-TR"/>
          </w:rPr>
          <w:delText xml:space="preserve">institutions and agencies responsible for policy making and implementation at the EU level. </w:delText>
        </w:r>
      </w:del>
      <w:r w:rsidR="000E4607" w:rsidRPr="00EC017E">
        <w:rPr>
          <w:sz w:val="24"/>
          <w:szCs w:val="24"/>
          <w:lang w:val="tr-TR"/>
        </w:rPr>
        <w:t>Tweets were manually coded as a whole</w:t>
      </w:r>
      <w:r w:rsidR="00F63A37" w:rsidRPr="00EC017E">
        <w:rPr>
          <w:sz w:val="24"/>
          <w:szCs w:val="24"/>
          <w:lang w:val="tr-TR"/>
        </w:rPr>
        <w:t xml:space="preserve"> based on whether </w:t>
      </w:r>
      <w:del w:id="39" w:author="Sina Furkan Özdemir" w:date="2022-06-15T15:12:00Z">
        <w:r w:rsidR="00F63A37" w:rsidRPr="00EC017E" w:rsidDel="00944192">
          <w:rPr>
            <w:sz w:val="24"/>
            <w:szCs w:val="24"/>
            <w:lang w:val="tr-TR"/>
          </w:rPr>
          <w:delText xml:space="preserve">the content of the tweet </w:delText>
        </w:r>
      </w:del>
      <w:ins w:id="40" w:author="Sina Furkan Özdemir" w:date="2022-06-15T15:12:00Z">
        <w:r w:rsidR="00944192">
          <w:rPr>
            <w:sz w:val="24"/>
            <w:szCs w:val="24"/>
            <w:lang w:val="tr-TR"/>
          </w:rPr>
          <w:t xml:space="preserve">it </w:t>
        </w:r>
      </w:ins>
      <w:r w:rsidR="00F63A37" w:rsidRPr="00EC017E">
        <w:rPr>
          <w:sz w:val="24"/>
          <w:szCs w:val="24"/>
          <w:lang w:val="tr-TR"/>
        </w:rPr>
        <w:t>provide</w:t>
      </w:r>
      <w:ins w:id="41" w:author="ra76lax" w:date="2022-06-15T10:56:00Z">
        <w:r w:rsidR="00F77216">
          <w:rPr>
            <w:sz w:val="24"/>
            <w:szCs w:val="24"/>
            <w:lang w:val="tr-TR"/>
          </w:rPr>
          <w:t>s</w:t>
        </w:r>
      </w:ins>
      <w:r w:rsidR="00F63A37" w:rsidRPr="00EC017E">
        <w:rPr>
          <w:sz w:val="24"/>
          <w:szCs w:val="24"/>
          <w:lang w:val="tr-TR"/>
        </w:rPr>
        <w:t xml:space="preserve"> an update and information on political operations, </w:t>
      </w:r>
      <w:r w:rsidR="00F63A37" w:rsidRPr="00EC017E">
        <w:rPr>
          <w:sz w:val="24"/>
          <w:szCs w:val="24"/>
          <w:lang w:val="tr-TR"/>
        </w:rPr>
        <w:lastRenderedPageBreak/>
        <w:t>policies, programs, and reports published by the EU</w:t>
      </w:r>
      <w:ins w:id="42" w:author="Sina Furkan Özdemir" w:date="2022-06-15T15:12:00Z">
        <w:r w:rsidR="00944192">
          <w:rPr>
            <w:sz w:val="24"/>
            <w:szCs w:val="24"/>
            <w:lang w:val="tr-TR"/>
          </w:rPr>
          <w:t xml:space="preserve"> executive</w:t>
        </w:r>
      </w:ins>
      <w:del w:id="43" w:author="Sina Furkan Özdemir" w:date="2022-06-15T15:12:00Z">
        <w:r w:rsidR="00F63A37" w:rsidRPr="00EC017E" w:rsidDel="00944192">
          <w:rPr>
            <w:sz w:val="24"/>
            <w:szCs w:val="24"/>
            <w:lang w:val="tr-TR"/>
          </w:rPr>
          <w:delText>, its</w:delText>
        </w:r>
      </w:del>
      <w:r w:rsidR="00F63A37" w:rsidRPr="00EC017E">
        <w:rPr>
          <w:sz w:val="24"/>
          <w:szCs w:val="24"/>
          <w:lang w:val="tr-TR"/>
        </w:rPr>
        <w:t xml:space="preserve"> institutions</w:t>
      </w:r>
      <w:del w:id="44" w:author="Sina Furkan Özdemir" w:date="2022-06-15T15:12:00Z">
        <w:r w:rsidR="00F63A37" w:rsidRPr="00EC017E" w:rsidDel="00944192">
          <w:rPr>
            <w:sz w:val="24"/>
            <w:szCs w:val="24"/>
            <w:lang w:val="tr-TR"/>
          </w:rPr>
          <w:delText>, or its</w:delText>
        </w:r>
      </w:del>
      <w:ins w:id="45" w:author="Sina Furkan Özdemir" w:date="2022-06-15T15:12:00Z">
        <w:r w:rsidR="00944192">
          <w:rPr>
            <w:sz w:val="24"/>
            <w:szCs w:val="24"/>
            <w:lang w:val="tr-TR"/>
          </w:rPr>
          <w:t xml:space="preserve"> and</w:t>
        </w:r>
      </w:ins>
      <w:r w:rsidR="00F63A37" w:rsidRPr="00EC017E">
        <w:rPr>
          <w:sz w:val="24"/>
          <w:szCs w:val="24"/>
          <w:lang w:val="tr-TR"/>
        </w:rPr>
        <w:t xml:space="preserve"> bureaucrats</w:t>
      </w:r>
      <w:ins w:id="46" w:author="ra76lax" w:date="2022-06-15T10:56:00Z">
        <w:r w:rsidR="00F77216">
          <w:rPr>
            <w:sz w:val="24"/>
            <w:szCs w:val="24"/>
            <w:lang w:val="tr-TR"/>
          </w:rPr>
          <w:t>.</w:t>
        </w:r>
      </w:ins>
      <w:del w:id="47" w:author="ra76lax" w:date="2022-06-15T10:56:00Z">
        <w:r w:rsidR="00F63A37" w:rsidRPr="00EC017E" w:rsidDel="00F77216">
          <w:rPr>
            <w:sz w:val="24"/>
            <w:szCs w:val="24"/>
            <w:lang w:val="tr-TR"/>
          </w:rPr>
          <w:delText xml:space="preserve"> in binary format.</w:delText>
        </w:r>
      </w:del>
      <w:r w:rsidR="00F63A37" w:rsidRPr="00EC017E">
        <w:rPr>
          <w:sz w:val="24"/>
          <w:szCs w:val="24"/>
          <w:lang w:val="tr-TR"/>
        </w:rPr>
        <w:t xml:space="preserve"> Overall there are </w:t>
      </w:r>
      <w:del w:id="48" w:author="ra76lax" w:date="2022-06-15T10:58:00Z">
        <w:r w:rsidR="00F63A37" w:rsidRPr="00EC017E" w:rsidDel="00F77216">
          <w:rPr>
            <w:sz w:val="24"/>
            <w:szCs w:val="24"/>
            <w:lang w:val="tr-TR"/>
          </w:rPr>
          <w:delText xml:space="preserve">447 </w:delText>
        </w:r>
      </w:del>
      <w:ins w:id="49" w:author="ra76lax" w:date="2022-06-15T10:58:00Z">
        <w:r w:rsidR="00F77216">
          <w:rPr>
            <w:sz w:val="24"/>
            <w:szCs w:val="24"/>
            <w:lang w:val="tr-TR"/>
          </w:rPr>
          <w:t>479</w:t>
        </w:r>
        <w:r w:rsidR="00F77216" w:rsidRPr="00EC017E">
          <w:rPr>
            <w:sz w:val="24"/>
            <w:szCs w:val="24"/>
            <w:lang w:val="tr-TR"/>
          </w:rPr>
          <w:t xml:space="preserve"> </w:t>
        </w:r>
      </w:ins>
      <w:r w:rsidR="00F63A37" w:rsidRPr="00EC017E">
        <w:rPr>
          <w:sz w:val="24"/>
          <w:szCs w:val="24"/>
          <w:lang w:val="tr-TR"/>
        </w:rPr>
        <w:t xml:space="preserve">tweets that contain such message (code:1) and </w:t>
      </w:r>
      <w:del w:id="50" w:author="ra76lax" w:date="2022-06-15T10:58:00Z">
        <w:r w:rsidR="00F63A37" w:rsidRPr="00EC017E" w:rsidDel="00F77216">
          <w:rPr>
            <w:sz w:val="24"/>
            <w:szCs w:val="24"/>
            <w:lang w:val="tr-TR"/>
          </w:rPr>
          <w:delText xml:space="preserve">379 </w:delText>
        </w:r>
      </w:del>
      <w:ins w:id="51" w:author="ra76lax" w:date="2022-06-15T10:58:00Z">
        <w:r w:rsidR="00F77216">
          <w:rPr>
            <w:sz w:val="24"/>
            <w:szCs w:val="24"/>
            <w:lang w:val="tr-TR"/>
          </w:rPr>
          <w:t>419</w:t>
        </w:r>
        <w:r w:rsidR="00F77216" w:rsidRPr="00EC017E">
          <w:rPr>
            <w:sz w:val="24"/>
            <w:szCs w:val="24"/>
            <w:lang w:val="tr-TR"/>
          </w:rPr>
          <w:t xml:space="preserve"> </w:t>
        </w:r>
      </w:ins>
      <w:r w:rsidR="00F63A37" w:rsidRPr="00EC017E">
        <w:rPr>
          <w:sz w:val="24"/>
          <w:szCs w:val="24"/>
          <w:lang w:val="tr-TR"/>
        </w:rPr>
        <w:t>tweets that do not (code:0)</w:t>
      </w:r>
      <w:r w:rsidR="00595146" w:rsidRPr="00EC017E">
        <w:rPr>
          <w:sz w:val="24"/>
          <w:szCs w:val="24"/>
          <w:lang w:val="tr-TR"/>
        </w:rPr>
        <w:t xml:space="preserve">. </w:t>
      </w:r>
      <w:r w:rsidR="002E4478" w:rsidRPr="00EC017E">
        <w:rPr>
          <w:sz w:val="24"/>
          <w:szCs w:val="24"/>
          <w:lang w:val="tr-TR"/>
        </w:rPr>
        <w:t>To ensure the data quality,</w:t>
      </w:r>
      <w:r w:rsidR="00C022F1" w:rsidRPr="00EC017E">
        <w:rPr>
          <w:sz w:val="24"/>
          <w:szCs w:val="24"/>
          <w:lang w:val="tr-TR"/>
        </w:rPr>
        <w:t xml:space="preserve"> three rounds of intercoder reliability tests</w:t>
      </w:r>
      <w:r w:rsidR="00E37D16" w:rsidRPr="00EC017E">
        <w:rPr>
          <w:sz w:val="24"/>
          <w:szCs w:val="24"/>
          <w:lang w:val="tr-TR"/>
        </w:rPr>
        <w:t xml:space="preserve"> were conducted</w:t>
      </w:r>
      <w:r w:rsidR="00C022F1" w:rsidRPr="00EC017E">
        <w:rPr>
          <w:sz w:val="24"/>
          <w:szCs w:val="24"/>
          <w:lang w:val="tr-TR"/>
        </w:rPr>
        <w:t xml:space="preserve"> between coders before coding the full sample</w:t>
      </w:r>
      <w:ins w:id="52" w:author="Sina Furkan Özdemir" w:date="2022-06-15T15:13:00Z">
        <w:r w:rsidR="00131D70" w:rsidRPr="00EC017E">
          <w:rPr>
            <w:sz w:val="24"/>
            <w:szCs w:val="24"/>
            <w:lang w:val="tr-TR"/>
          </w:rPr>
          <w:t>(Krippendorf</w:t>
        </w:r>
        <w:r w:rsidR="00131D70">
          <w:rPr>
            <w:sz w:val="24"/>
            <w:szCs w:val="24"/>
            <w:lang w:val="tr-TR"/>
          </w:rPr>
          <w:t>’s</w:t>
        </w:r>
        <w:r w:rsidR="00131D70" w:rsidRPr="00EC017E">
          <w:rPr>
            <w:sz w:val="24"/>
            <w:szCs w:val="24"/>
            <w:lang w:val="tr-TR"/>
          </w:rPr>
          <w:t xml:space="preserve"> </w:t>
        </w:r>
        <w:r w:rsidR="00131D70" w:rsidRPr="00EC017E">
          <w:rPr>
            <w:rFonts w:cstheme="minorHAnsi"/>
            <w:sz w:val="24"/>
            <w:szCs w:val="24"/>
            <w:lang w:val="tr-TR"/>
          </w:rPr>
          <w:t>α</w:t>
        </w:r>
        <w:r w:rsidR="00131D70" w:rsidRPr="00EC017E">
          <w:rPr>
            <w:sz w:val="24"/>
            <w:szCs w:val="24"/>
            <w:lang w:val="tr-TR"/>
          </w:rPr>
          <w:t xml:space="preserve"> &gt;.8)</w:t>
        </w:r>
      </w:ins>
      <w:del w:id="53" w:author="Sina Furkan Özdemir" w:date="2022-06-15T15:13:00Z">
        <w:r w:rsidR="00C022F1" w:rsidRPr="00EC017E" w:rsidDel="00131D70">
          <w:rPr>
            <w:sz w:val="24"/>
            <w:szCs w:val="24"/>
            <w:lang w:val="tr-TR"/>
          </w:rPr>
          <w:delText>.</w:delText>
        </w:r>
        <w:r w:rsidR="00595146" w:rsidRPr="00EC017E" w:rsidDel="00131D70">
          <w:rPr>
            <w:sz w:val="24"/>
            <w:szCs w:val="24"/>
            <w:lang w:val="tr-TR"/>
          </w:rPr>
          <w:delText xml:space="preserve"> The first two rounds showed insufficient reliability scores, but after intensive training and discussion among coders, we reached sufficient reliability scores across all coding categories (</w:delText>
        </w:r>
        <w:r w:rsidR="001E4277" w:rsidRPr="00EC017E" w:rsidDel="00131D70">
          <w:rPr>
            <w:sz w:val="24"/>
            <w:szCs w:val="24"/>
            <w:lang w:val="tr-TR"/>
          </w:rPr>
          <w:delText>Krippendorf</w:delText>
        </w:r>
      </w:del>
      <w:ins w:id="54" w:author="ra76lax" w:date="2022-06-15T10:59:00Z">
        <w:del w:id="55" w:author="Sina Furkan Özdemir" w:date="2022-06-15T15:13:00Z">
          <w:r w:rsidR="00A011E2" w:rsidDel="00131D70">
            <w:rPr>
              <w:sz w:val="24"/>
              <w:szCs w:val="24"/>
              <w:lang w:val="tr-TR"/>
            </w:rPr>
            <w:delText>’s</w:delText>
          </w:r>
        </w:del>
      </w:ins>
      <w:del w:id="56" w:author="Sina Furkan Özdemir" w:date="2022-06-15T15:13:00Z">
        <w:r w:rsidR="001E4277" w:rsidRPr="00EC017E" w:rsidDel="00131D70">
          <w:rPr>
            <w:sz w:val="24"/>
            <w:szCs w:val="24"/>
            <w:lang w:val="tr-TR"/>
          </w:rPr>
          <w:delText xml:space="preserve"> </w:delText>
        </w:r>
        <w:r w:rsidR="001E4277" w:rsidRPr="00EC017E" w:rsidDel="00131D70">
          <w:rPr>
            <w:rFonts w:cstheme="minorHAnsi"/>
            <w:sz w:val="24"/>
            <w:szCs w:val="24"/>
            <w:lang w:val="tr-TR"/>
          </w:rPr>
          <w:delText>α</w:delText>
        </w:r>
        <w:r w:rsidR="001E4277" w:rsidRPr="00EC017E" w:rsidDel="00131D70">
          <w:rPr>
            <w:sz w:val="24"/>
            <w:szCs w:val="24"/>
            <w:lang w:val="tr-TR"/>
          </w:rPr>
          <w:delText xml:space="preserve"> &gt;.8</w:delText>
        </w:r>
        <w:r w:rsidR="00595146" w:rsidRPr="00EC017E" w:rsidDel="00131D70">
          <w:rPr>
            <w:sz w:val="24"/>
            <w:szCs w:val="24"/>
            <w:lang w:val="tr-TR"/>
          </w:rPr>
          <w:delText>)</w:delText>
        </w:r>
      </w:del>
      <w:r w:rsidR="00595146" w:rsidRPr="00EC017E">
        <w:rPr>
          <w:sz w:val="24"/>
          <w:szCs w:val="24"/>
          <w:lang w:val="tr-TR"/>
        </w:rPr>
        <w:t>.</w:t>
      </w:r>
    </w:p>
    <w:p w14:paraId="6BDDBB7D" w14:textId="346EA764" w:rsidR="00DF6B0E" w:rsidRPr="00EC017E" w:rsidRDefault="00DF6B0E" w:rsidP="00EC017E">
      <w:pPr>
        <w:spacing w:line="360" w:lineRule="auto"/>
        <w:ind w:firstLine="720"/>
        <w:jc w:val="both"/>
        <w:rPr>
          <w:sz w:val="24"/>
          <w:szCs w:val="24"/>
        </w:rPr>
      </w:pPr>
    </w:p>
    <w:p w14:paraId="70B68901" w14:textId="77777777" w:rsidR="00DF6B0E" w:rsidRPr="00EC017E" w:rsidRDefault="00DF6B0E">
      <w:pPr>
        <w:keepNext/>
        <w:spacing w:after="0" w:line="360" w:lineRule="auto"/>
        <w:ind w:firstLine="720"/>
        <w:jc w:val="both"/>
        <w:rPr>
          <w:sz w:val="24"/>
          <w:szCs w:val="24"/>
        </w:rPr>
        <w:pPrChange w:id="57" w:author="ra76lax" w:date="2022-06-15T11:00:00Z">
          <w:pPr>
            <w:keepNext/>
            <w:spacing w:line="360" w:lineRule="auto"/>
            <w:ind w:firstLine="720"/>
            <w:jc w:val="both"/>
          </w:pPr>
        </w:pPrChange>
      </w:pPr>
      <w:r w:rsidRPr="00EC017E">
        <w:rPr>
          <w:noProof/>
          <w:sz w:val="24"/>
          <w:szCs w:val="24"/>
        </w:rPr>
        <w:drawing>
          <wp:inline distT="0" distB="0" distL="0" distR="0" wp14:anchorId="326E9702" wp14:editId="5C9258F7">
            <wp:extent cx="5972810" cy="3074670"/>
            <wp:effectExtent l="0" t="0" r="889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2810" cy="3074670"/>
                    </a:xfrm>
                    <a:prstGeom prst="rect">
                      <a:avLst/>
                    </a:prstGeom>
                  </pic:spPr>
                </pic:pic>
              </a:graphicData>
            </a:graphic>
          </wp:inline>
        </w:drawing>
      </w:r>
    </w:p>
    <w:p w14:paraId="14188045" w14:textId="6C250873" w:rsidR="00DF6B0E" w:rsidRPr="00EC017E" w:rsidDel="001D54EE" w:rsidRDefault="00DF6B0E" w:rsidP="00EC017E">
      <w:pPr>
        <w:pStyle w:val="Caption"/>
        <w:spacing w:line="360" w:lineRule="auto"/>
        <w:ind w:firstLine="720"/>
        <w:jc w:val="both"/>
        <w:rPr>
          <w:del w:id="58" w:author="ra76lax" w:date="2022-06-15T11:00:00Z"/>
          <w:sz w:val="20"/>
          <w:szCs w:val="20"/>
        </w:rPr>
      </w:pPr>
      <w:r w:rsidRPr="00EC017E">
        <w:rPr>
          <w:sz w:val="20"/>
          <w:szCs w:val="20"/>
        </w:rPr>
        <w:t xml:space="preserve">Figure </w:t>
      </w:r>
      <w:r w:rsidR="004E127B" w:rsidRPr="00EC017E">
        <w:rPr>
          <w:sz w:val="20"/>
          <w:szCs w:val="20"/>
        </w:rPr>
        <w:fldChar w:fldCharType="begin"/>
      </w:r>
      <w:r w:rsidR="004E127B" w:rsidRPr="00EC017E">
        <w:rPr>
          <w:sz w:val="20"/>
          <w:szCs w:val="20"/>
        </w:rPr>
        <w:instrText xml:space="preserve"> SEQ Figure \* ARABIC </w:instrText>
      </w:r>
      <w:r w:rsidR="004E127B" w:rsidRPr="00EC017E">
        <w:rPr>
          <w:sz w:val="20"/>
          <w:szCs w:val="20"/>
        </w:rPr>
        <w:fldChar w:fldCharType="separate"/>
      </w:r>
      <w:r w:rsidRPr="00EC017E">
        <w:rPr>
          <w:noProof/>
          <w:sz w:val="20"/>
          <w:szCs w:val="20"/>
        </w:rPr>
        <w:t>1</w:t>
      </w:r>
      <w:r w:rsidR="004E127B" w:rsidRPr="00EC017E">
        <w:rPr>
          <w:noProof/>
          <w:sz w:val="20"/>
          <w:szCs w:val="20"/>
        </w:rPr>
        <w:fldChar w:fldCharType="end"/>
      </w:r>
      <w:r w:rsidRPr="00EC017E">
        <w:rPr>
          <w:sz w:val="20"/>
          <w:szCs w:val="20"/>
        </w:rPr>
        <w:t>: Example tweets</w:t>
      </w:r>
    </w:p>
    <w:p w14:paraId="63C21059" w14:textId="26FA07D1" w:rsidR="00DF6B0E" w:rsidRPr="00EC017E" w:rsidRDefault="00DF6B0E">
      <w:pPr>
        <w:pStyle w:val="Caption"/>
        <w:spacing w:line="360" w:lineRule="auto"/>
        <w:jc w:val="both"/>
        <w:pPrChange w:id="59" w:author="ra76lax" w:date="2022-06-15T11:00:00Z">
          <w:pPr>
            <w:spacing w:line="360" w:lineRule="auto"/>
            <w:ind w:firstLine="720"/>
          </w:pPr>
        </w:pPrChange>
      </w:pPr>
    </w:p>
    <w:p w14:paraId="610A9C77" w14:textId="0F592A6F" w:rsidR="00DF6B0E" w:rsidRPr="00EC017E" w:rsidRDefault="00DF6B0E" w:rsidP="00EC017E">
      <w:pPr>
        <w:spacing w:after="0" w:line="360" w:lineRule="auto"/>
        <w:ind w:firstLine="720"/>
        <w:jc w:val="both"/>
        <w:rPr>
          <w:sz w:val="24"/>
          <w:szCs w:val="24"/>
        </w:rPr>
      </w:pPr>
      <w:r w:rsidRPr="00EC017E">
        <w:rPr>
          <w:sz w:val="24"/>
          <w:szCs w:val="24"/>
        </w:rPr>
        <w:t>In our experiment</w:t>
      </w:r>
      <w:ins w:id="60" w:author="ra76lax" w:date="2022-06-15T11:00:00Z">
        <w:r w:rsidR="001D54EE">
          <w:rPr>
            <w:sz w:val="24"/>
            <w:szCs w:val="24"/>
          </w:rPr>
          <w:t>s</w:t>
        </w:r>
      </w:ins>
      <w:r w:rsidRPr="00EC017E">
        <w:rPr>
          <w:sz w:val="24"/>
          <w:szCs w:val="24"/>
        </w:rPr>
        <w:t xml:space="preserve">, we take </w:t>
      </w:r>
      <w:r w:rsidR="004E19C3">
        <w:rPr>
          <w:sz w:val="24"/>
          <w:szCs w:val="24"/>
        </w:rPr>
        <w:t>th</w:t>
      </w:r>
      <w:del w:id="61" w:author="Sina Furkan Özdemir" w:date="2022-06-15T15:13:00Z">
        <w:r w:rsidR="004E19C3" w:rsidDel="00131D70">
          <w:rPr>
            <w:sz w:val="24"/>
            <w:szCs w:val="24"/>
          </w:rPr>
          <w:delText>r</w:delText>
        </w:r>
      </w:del>
      <w:ins w:id="62" w:author="Sina Furkan Özdemir" w:date="2022-06-15T15:13:00Z">
        <w:r w:rsidR="00131D70">
          <w:rPr>
            <w:sz w:val="24"/>
            <w:szCs w:val="24"/>
          </w:rPr>
          <w:t>e</w:t>
        </w:r>
      </w:ins>
      <w:r w:rsidRPr="00EC017E">
        <w:rPr>
          <w:sz w:val="24"/>
          <w:szCs w:val="24"/>
        </w:rPr>
        <w:t xml:space="preserve"> </w:t>
      </w:r>
      <w:r w:rsidR="00F63A37" w:rsidRPr="00EC017E">
        <w:rPr>
          <w:sz w:val="24"/>
          <w:szCs w:val="24"/>
        </w:rPr>
        <w:t>binary indicator</w:t>
      </w:r>
      <w:r w:rsidRPr="00EC017E">
        <w:rPr>
          <w:sz w:val="24"/>
          <w:szCs w:val="24"/>
        </w:rPr>
        <w:t xml:space="preserve"> as</w:t>
      </w:r>
      <w:r w:rsidR="00575DDD">
        <w:rPr>
          <w:sz w:val="24"/>
          <w:szCs w:val="24"/>
        </w:rPr>
        <w:t xml:space="preserve"> </w:t>
      </w:r>
      <w:r w:rsidR="00F63A37" w:rsidRPr="00EC017E">
        <w:rPr>
          <w:sz w:val="24"/>
          <w:szCs w:val="24"/>
        </w:rPr>
        <w:t xml:space="preserve">the </w:t>
      </w:r>
      <w:r w:rsidRPr="00EC017E">
        <w:rPr>
          <w:sz w:val="24"/>
          <w:szCs w:val="24"/>
        </w:rPr>
        <w:t xml:space="preserve">outcome and </w:t>
      </w:r>
      <w:r w:rsidR="00D80927" w:rsidRPr="00EC017E">
        <w:rPr>
          <w:sz w:val="24"/>
          <w:szCs w:val="24"/>
        </w:rPr>
        <w:t>learn individual SL and DL predictive models</w:t>
      </w:r>
      <w:del w:id="63" w:author="Sina Furkan Özdemir" w:date="2022-06-15T15:13:00Z">
        <w:r w:rsidR="00D80927" w:rsidRPr="00EC017E" w:rsidDel="00EA6AF6">
          <w:rPr>
            <w:sz w:val="24"/>
            <w:szCs w:val="24"/>
          </w:rPr>
          <w:delText xml:space="preserve"> for them</w:delText>
        </w:r>
      </w:del>
      <w:r w:rsidR="00D80927" w:rsidRPr="00EC017E">
        <w:rPr>
          <w:sz w:val="24"/>
          <w:szCs w:val="24"/>
        </w:rPr>
        <w:t xml:space="preserve">. From </w:t>
      </w:r>
      <w:r w:rsidR="00575DDD">
        <w:rPr>
          <w:sz w:val="24"/>
          <w:szCs w:val="24"/>
        </w:rPr>
        <w:t xml:space="preserve">the </w:t>
      </w:r>
      <w:r w:rsidR="00D80927" w:rsidRPr="00EC017E">
        <w:rPr>
          <w:sz w:val="24"/>
          <w:szCs w:val="24"/>
        </w:rPr>
        <w:t>SL classification family</w:t>
      </w:r>
      <w:r w:rsidR="00575DDD">
        <w:rPr>
          <w:sz w:val="24"/>
          <w:szCs w:val="24"/>
        </w:rPr>
        <w:t>,</w:t>
      </w:r>
      <w:r w:rsidR="00D80927" w:rsidRPr="00EC017E">
        <w:rPr>
          <w:sz w:val="24"/>
          <w:szCs w:val="24"/>
        </w:rPr>
        <w:t xml:space="preserve"> we use </w:t>
      </w:r>
      <w:r w:rsidR="00C74B02" w:rsidRPr="00EC017E">
        <w:rPr>
          <w:sz w:val="24"/>
          <w:szCs w:val="24"/>
        </w:rPr>
        <w:t xml:space="preserve">Naïve </w:t>
      </w:r>
      <w:r w:rsidR="0025689C" w:rsidRPr="00EC017E">
        <w:rPr>
          <w:sz w:val="24"/>
          <w:szCs w:val="24"/>
        </w:rPr>
        <w:t>Bayes (</w:t>
      </w:r>
      <w:r w:rsidR="00C74B02" w:rsidRPr="00EC017E">
        <w:rPr>
          <w:sz w:val="24"/>
          <w:szCs w:val="24"/>
        </w:rPr>
        <w:t>NB), Support Vector Machine</w:t>
      </w:r>
      <w:r w:rsidR="0025689C" w:rsidRPr="00EC017E">
        <w:rPr>
          <w:sz w:val="24"/>
          <w:szCs w:val="24"/>
        </w:rPr>
        <w:t xml:space="preserve"> </w:t>
      </w:r>
      <w:r w:rsidR="00C74B02" w:rsidRPr="00EC017E">
        <w:rPr>
          <w:sz w:val="24"/>
          <w:szCs w:val="24"/>
        </w:rPr>
        <w:t xml:space="preserve">(SVM), </w:t>
      </w:r>
      <w:r w:rsidR="00A831D8" w:rsidRPr="00EC017E">
        <w:rPr>
          <w:sz w:val="24"/>
          <w:szCs w:val="24"/>
        </w:rPr>
        <w:t>Random Forest (RF)</w:t>
      </w:r>
      <w:r w:rsidR="00C74B02" w:rsidRPr="00EC017E">
        <w:rPr>
          <w:sz w:val="24"/>
          <w:szCs w:val="24"/>
        </w:rPr>
        <w:t>,</w:t>
      </w:r>
      <w:r w:rsidR="00093998" w:rsidRPr="00EC017E">
        <w:rPr>
          <w:sz w:val="24"/>
          <w:szCs w:val="24"/>
        </w:rPr>
        <w:t xml:space="preserve"> logistic regression</w:t>
      </w:r>
      <w:r w:rsidR="00575DDD">
        <w:rPr>
          <w:sz w:val="24"/>
          <w:szCs w:val="24"/>
        </w:rPr>
        <w:t>,</w:t>
      </w:r>
      <w:r w:rsidR="00A831D8" w:rsidRPr="00EC017E">
        <w:rPr>
          <w:sz w:val="24"/>
          <w:szCs w:val="24"/>
        </w:rPr>
        <w:t xml:space="preserve"> and </w:t>
      </w:r>
      <w:proofErr w:type="spellStart"/>
      <w:r w:rsidR="00511768" w:rsidRPr="00EC017E">
        <w:rPr>
          <w:sz w:val="24"/>
          <w:szCs w:val="24"/>
        </w:rPr>
        <w:t>XGBoost</w:t>
      </w:r>
      <w:proofErr w:type="spellEnd"/>
      <w:r w:rsidR="00C74B02" w:rsidRPr="00EC017E">
        <w:rPr>
          <w:sz w:val="24"/>
          <w:szCs w:val="24"/>
        </w:rPr>
        <w:t xml:space="preserve"> </w:t>
      </w:r>
      <w:r w:rsidR="00A831D8" w:rsidRPr="00EC017E">
        <w:rPr>
          <w:sz w:val="24"/>
          <w:szCs w:val="24"/>
        </w:rPr>
        <w:t>(XGB)</w:t>
      </w:r>
      <w:r w:rsidR="0025689C" w:rsidRPr="00EC017E">
        <w:rPr>
          <w:sz w:val="24"/>
          <w:szCs w:val="24"/>
        </w:rPr>
        <w:t xml:space="preserve"> while we use </w:t>
      </w:r>
      <w:r w:rsidR="00BD281B" w:rsidRPr="00EC017E">
        <w:rPr>
          <w:sz w:val="24"/>
          <w:szCs w:val="24"/>
        </w:rPr>
        <w:t>a Multi-Layer Perceptron</w:t>
      </w:r>
      <w:ins w:id="64" w:author="ra76lax" w:date="2022-06-15T11:01:00Z">
        <w:r w:rsidR="001D54EE">
          <w:rPr>
            <w:sz w:val="24"/>
            <w:szCs w:val="24"/>
          </w:rPr>
          <w:t xml:space="preserve"> (MLP)</w:t>
        </w:r>
      </w:ins>
      <w:r w:rsidR="00093998" w:rsidRPr="00EC017E">
        <w:rPr>
          <w:sz w:val="24"/>
          <w:szCs w:val="24"/>
        </w:rPr>
        <w:t xml:space="preserve"> </w:t>
      </w:r>
      <w:r w:rsidR="00BD281B" w:rsidRPr="00EC017E">
        <w:rPr>
          <w:sz w:val="24"/>
          <w:szCs w:val="24"/>
        </w:rPr>
        <w:t>as a DL classifier</w:t>
      </w:r>
      <w:r w:rsidR="0025689C" w:rsidRPr="00EC017E">
        <w:rPr>
          <w:sz w:val="24"/>
          <w:szCs w:val="24"/>
        </w:rPr>
        <w:t>.</w:t>
      </w:r>
      <w:r w:rsidR="00455331" w:rsidRPr="00EC017E">
        <w:rPr>
          <w:sz w:val="24"/>
          <w:szCs w:val="24"/>
        </w:rPr>
        <w:t xml:space="preserve"> We extensively use </w:t>
      </w:r>
      <w:proofErr w:type="spellStart"/>
      <w:r w:rsidR="00455331" w:rsidRPr="00EC017E">
        <w:rPr>
          <w:sz w:val="24"/>
          <w:szCs w:val="24"/>
        </w:rPr>
        <w:t>Quanteda</w:t>
      </w:r>
      <w:proofErr w:type="spellEnd"/>
      <w:r w:rsidR="00191FBF" w:rsidRPr="00EC017E">
        <w:rPr>
          <w:sz w:val="24"/>
          <w:szCs w:val="24"/>
        </w:rPr>
        <w:t xml:space="preserve"> </w:t>
      </w:r>
      <w:r w:rsidR="00191FBF" w:rsidRPr="00EC017E">
        <w:rPr>
          <w:sz w:val="24"/>
          <w:szCs w:val="24"/>
        </w:rPr>
        <w:fldChar w:fldCharType="begin"/>
      </w:r>
      <w:r w:rsidR="00BD281B" w:rsidRPr="00EC017E">
        <w:rPr>
          <w:sz w:val="24"/>
          <w:szCs w:val="24"/>
        </w:rPr>
        <w:instrText xml:space="preserve"> ADDIN ZOTERO_ITEM CSL_CITATION {"citationID":"6f2oPMgS","properties":{"formattedCitation":"(Benoit et al., 2018)","plainCitation":"(Benoit et al., 2018)","noteIndex":0},"citationItems":[{"id":5109,"uris":["http://zotero.org/groups/4688598/items/T5DRHK7N"],"itemData":{"id":5109,"type":"article-journal","container-title":"Journal of Open Source Software","DOI":"10.21105/joss.00774","ISSN":"2475-9066","issue":"30","journalAbbreviation":"JOSS","page":"774","source":"DOI.org (Crossref)","title":"quanteda: An R package for the quantitative analysis of textual data","title-short":"quanteda","volume":"3","author":[{"family":"Benoit","given":"Kenneth"},{"family":"Watanabe","given":"Kohei"},{"family":"Wang","given":"Haiyan"},{"family":"Nulty","given":"Paul"},{"family":"Obeng","given":"Adam"},{"family":"Müller","given":"Stefan"},{"family":"Matsuo","given":"Akitaka"}],"issued":{"date-parts":[["2018",10,6]]},"citation-key":"benoitQuantedaPackageQuantitative2018"}}],"schema":"https://github.com/citation-style-language/schema/raw/master/csl-citation.json"} </w:instrText>
      </w:r>
      <w:r w:rsidR="00191FBF" w:rsidRPr="00EC017E">
        <w:rPr>
          <w:sz w:val="24"/>
          <w:szCs w:val="24"/>
        </w:rPr>
        <w:fldChar w:fldCharType="separate"/>
      </w:r>
      <w:r w:rsidR="00191FBF" w:rsidRPr="00EC017E">
        <w:rPr>
          <w:rFonts w:ascii="Calibri" w:hAnsi="Calibri" w:cs="Calibri"/>
          <w:sz w:val="24"/>
          <w:szCs w:val="24"/>
        </w:rPr>
        <w:t>(Benoit et al., 2018)</w:t>
      </w:r>
      <w:r w:rsidR="00191FBF" w:rsidRPr="00EC017E">
        <w:rPr>
          <w:sz w:val="24"/>
          <w:szCs w:val="24"/>
        </w:rPr>
        <w:fldChar w:fldCharType="end"/>
      </w:r>
      <w:r w:rsidR="00455331" w:rsidRPr="00EC017E">
        <w:rPr>
          <w:sz w:val="24"/>
          <w:szCs w:val="24"/>
        </w:rPr>
        <w:t xml:space="preserve"> </w:t>
      </w:r>
      <w:r w:rsidR="00724986">
        <w:rPr>
          <w:sz w:val="24"/>
          <w:szCs w:val="24"/>
        </w:rPr>
        <w:t xml:space="preserve">for text preprocessing where we removed links and punctuation. </w:t>
      </w:r>
      <w:r w:rsidR="00D74F0A">
        <w:rPr>
          <w:sz w:val="24"/>
          <w:szCs w:val="24"/>
        </w:rPr>
        <w:t>For learning SL models we used</w:t>
      </w:r>
      <w:r w:rsidR="00455331" w:rsidRPr="00EC017E">
        <w:rPr>
          <w:sz w:val="24"/>
          <w:szCs w:val="24"/>
        </w:rPr>
        <w:t xml:space="preserve"> </w:t>
      </w:r>
      <w:proofErr w:type="spellStart"/>
      <w:r w:rsidR="00191FBF" w:rsidRPr="00EC017E">
        <w:rPr>
          <w:sz w:val="24"/>
          <w:szCs w:val="24"/>
        </w:rPr>
        <w:t>caRet</w:t>
      </w:r>
      <w:proofErr w:type="spellEnd"/>
      <w:r w:rsidR="00191FBF" w:rsidRPr="00EC017E">
        <w:rPr>
          <w:sz w:val="24"/>
          <w:szCs w:val="24"/>
        </w:rPr>
        <w:t xml:space="preserve"> </w:t>
      </w:r>
      <w:r w:rsidR="00191FBF" w:rsidRPr="00EC017E">
        <w:rPr>
          <w:sz w:val="24"/>
          <w:szCs w:val="24"/>
        </w:rPr>
        <w:fldChar w:fldCharType="begin"/>
      </w:r>
      <w:r w:rsidR="00BD281B" w:rsidRPr="00EC017E">
        <w:rPr>
          <w:sz w:val="24"/>
          <w:szCs w:val="24"/>
        </w:rPr>
        <w:instrText xml:space="preserve"> ADDIN ZOTERO_ITEM CSL_CITATION {"citationID":"BaTdbRTZ","properties":{"formattedCitation":"(Kuhn, 2008)","plainCitation":"(Kuhn, 2008)","noteIndex":0},"citationItems":[{"id":5111,"uris":["http://zotero.org/groups/4688598/items/32KLI89Q"],"itemData":{"id":5111,"type":"article-journal","container-title":"Journal of Statistical Software","DOI":"10.18637/jss.v028.i05","ISSN":"1548-7660","issue":"5","journalAbbreviation":"J. Stat. Soft.","language":"en","source":"DOI.org (Crossref)","title":"Building Predictive Models in &lt;i&gt;R&lt;/i&gt; Using the &lt;b&gt;caret&lt;/b&gt; Package","URL":"http://www.jstatsoft.org/v28/i05/","volume":"28","author":[{"family":"Kuhn","given":"Max"}],"accessed":{"date-parts":[["2022",6,2]]},"issued":{"date-parts":[["2008"]]},"citation-key":"kuhnBuildingPredictiveModels2008"}}],"schema":"https://github.com/citation-style-language/schema/raw/master/csl-citation.json"} </w:instrText>
      </w:r>
      <w:r w:rsidR="00191FBF" w:rsidRPr="00EC017E">
        <w:rPr>
          <w:sz w:val="24"/>
          <w:szCs w:val="24"/>
        </w:rPr>
        <w:fldChar w:fldCharType="separate"/>
      </w:r>
      <w:r w:rsidR="00191FBF" w:rsidRPr="00EC017E">
        <w:rPr>
          <w:rFonts w:ascii="Calibri" w:hAnsi="Calibri" w:cs="Calibri"/>
          <w:sz w:val="24"/>
          <w:szCs w:val="24"/>
        </w:rPr>
        <w:t>(Kuhn, 2008)</w:t>
      </w:r>
      <w:r w:rsidR="00191FBF" w:rsidRPr="00EC017E">
        <w:rPr>
          <w:sz w:val="24"/>
          <w:szCs w:val="24"/>
        </w:rPr>
        <w:fldChar w:fldCharType="end"/>
      </w:r>
      <w:r w:rsidR="00191FBF" w:rsidRPr="00EC017E">
        <w:rPr>
          <w:sz w:val="24"/>
          <w:szCs w:val="24"/>
        </w:rPr>
        <w:t xml:space="preserve"> package</w:t>
      </w:r>
      <w:del w:id="65" w:author="Sina Furkan Özdemir" w:date="2022-06-15T15:13:00Z">
        <w:r w:rsidR="00191FBF" w:rsidRPr="00EC017E" w:rsidDel="00EA6AF6">
          <w:rPr>
            <w:sz w:val="24"/>
            <w:szCs w:val="24"/>
          </w:rPr>
          <w:delText>s</w:delText>
        </w:r>
      </w:del>
      <w:r w:rsidR="00191FBF" w:rsidRPr="00EC017E">
        <w:rPr>
          <w:sz w:val="24"/>
          <w:szCs w:val="24"/>
        </w:rPr>
        <w:t xml:space="preserve"> </w:t>
      </w:r>
      <w:r w:rsidR="00526AD8" w:rsidRPr="00EC017E">
        <w:rPr>
          <w:sz w:val="24"/>
          <w:szCs w:val="24"/>
        </w:rPr>
        <w:t>in R</w:t>
      </w:r>
      <w:r w:rsidR="00D74F0A">
        <w:rPr>
          <w:sz w:val="24"/>
          <w:szCs w:val="24"/>
        </w:rPr>
        <w:t xml:space="preserve"> and</w:t>
      </w:r>
      <w:r w:rsidR="00EC017E" w:rsidRPr="00EC017E">
        <w:rPr>
          <w:sz w:val="24"/>
          <w:szCs w:val="24"/>
        </w:rPr>
        <w:t xml:space="preserve"> </w:t>
      </w:r>
      <w:r w:rsidR="00EC017E" w:rsidRPr="00EC017E">
        <w:rPr>
          <w:sz w:val="24"/>
          <w:szCs w:val="24"/>
          <w:lang w:val="tr-TR"/>
        </w:rPr>
        <w:t>SciKitLearn</w:t>
      </w:r>
      <w:r w:rsidR="00EC017E" w:rsidRPr="00EC017E">
        <w:rPr>
          <w:sz w:val="24"/>
          <w:szCs w:val="24"/>
          <w:lang w:val="tr-TR"/>
        </w:rPr>
        <w:fldChar w:fldCharType="begin"/>
      </w:r>
      <w:r w:rsidR="00EC017E">
        <w:rPr>
          <w:sz w:val="24"/>
          <w:szCs w:val="24"/>
          <w:lang w:val="tr-TR"/>
        </w:rPr>
        <w:instrText xml:space="preserve"> ADDIN ZOTERO_ITEM CSL_CITATION {"citationID":"7xarhmIx","properties":{"formattedCitation":"(Pedregosa et al., 2011)","plainCitation":"(Pedregosa et al., 2011)","noteIndex":0},"citationItems":[{"id":5117,"uris":["http://zotero.org/groups/4688598/items/VUEQJBAX"],"itemData":{"id":5117,"type":"article-journal","abstract":"Scikit-learn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http://scikit-learn.sourceforge.net.","container-title":"The Journal of Machine Learning Research","ISSN":"1532-4435","issue":"null","journalAbbreviation":"J. Mach. Learn. Res.","page":"2825–2830","source":"2/1/2011","title":"Scikit-learn: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11,1]]},"citation-key":"pedregosaScikitlearnMachineLearning2011"}}],"schema":"https://github.com/citation-style-language/schema/raw/master/csl-citation.json"} </w:instrText>
      </w:r>
      <w:r w:rsidR="00EC017E" w:rsidRPr="00EC017E">
        <w:rPr>
          <w:sz w:val="24"/>
          <w:szCs w:val="24"/>
          <w:lang w:val="tr-TR"/>
        </w:rPr>
        <w:fldChar w:fldCharType="separate"/>
      </w:r>
      <w:r w:rsidR="00EC017E" w:rsidRPr="00EC017E">
        <w:rPr>
          <w:rFonts w:ascii="Calibri" w:hAnsi="Calibri" w:cs="Calibri"/>
          <w:sz w:val="24"/>
          <w:szCs w:val="24"/>
        </w:rPr>
        <w:t>(Pedregosa et al., 2011)</w:t>
      </w:r>
      <w:r w:rsidR="00EC017E" w:rsidRPr="00EC017E">
        <w:rPr>
          <w:sz w:val="24"/>
          <w:szCs w:val="24"/>
          <w:lang w:val="tr-TR"/>
        </w:rPr>
        <w:fldChar w:fldCharType="end"/>
      </w:r>
      <w:r w:rsidR="00161DB5">
        <w:rPr>
          <w:sz w:val="24"/>
          <w:szCs w:val="24"/>
          <w:lang w:val="tr-TR"/>
        </w:rPr>
        <w:t xml:space="preserve"> in python</w:t>
      </w:r>
      <w:r w:rsidR="00EC017E" w:rsidRPr="00EC017E">
        <w:rPr>
          <w:sz w:val="24"/>
          <w:szCs w:val="24"/>
          <w:lang w:val="tr-TR"/>
        </w:rPr>
        <w:t>.</w:t>
      </w:r>
      <w:r w:rsidR="000D7B60" w:rsidRPr="00EC017E">
        <w:rPr>
          <w:sz w:val="24"/>
          <w:szCs w:val="24"/>
        </w:rPr>
        <w:t xml:space="preserve"> For DL models, we utilize </w:t>
      </w:r>
      <w:r w:rsidR="00BD281B" w:rsidRPr="00EC017E">
        <w:rPr>
          <w:sz w:val="24"/>
          <w:szCs w:val="24"/>
        </w:rPr>
        <w:t xml:space="preserve">the transformers </w:t>
      </w:r>
      <w:r w:rsidR="00BD281B" w:rsidRPr="00EC017E">
        <w:rPr>
          <w:sz w:val="24"/>
          <w:szCs w:val="24"/>
        </w:rPr>
        <w:fldChar w:fldCharType="begin"/>
      </w:r>
      <w:r w:rsidR="00BD281B" w:rsidRPr="00EC017E">
        <w:rPr>
          <w:sz w:val="24"/>
          <w:szCs w:val="24"/>
        </w:rPr>
        <w:instrText xml:space="preserve"> ADDIN ZOTERO_ITEM CSL_CITATION {"citationID":"zG1212nN","properties":{"formattedCitation":"(Wolf et al., 2020)","plainCitation":"(Wolf et al., 2020)","noteIndex":0},"citationItems":[{"id":570,"uris":["http://zotero.org/users/5803435/items/7UDG3PA7"],"itemData":{"id":570,"type":"article-journal","abstract":"Recent progress in natural language processing has been driven by advances in both model architecture and model pretraining. Transformer architectures have facilitated building higher-capacity models and pretraining has made it possible to effectively utilize this capacity for a wide variety of tasks. Transformers is an open-source library with the goal of opening up these advances to the wider machine learning community. The library consists of carefully engineered stateof-the art Transformer architectures under a uniﬁed API. Backing this library is a curated collection of pretrained models made by and available for the community. Transformers is designed to be extensible by researchers, simple for practitioners, and fast and robust in industrial deployments. The library is available at https://github.com/ huggingface/transformers.","container-title":"arXiv:1910.03771 [cs]","language":"en","note":"arXiv: 1910.03771","source":"arXiv.org","title":"HuggingFace's Transformers: State-of-the-art Natural Language Processing","title-short":"HuggingFace's Transformers","URL":"http://arxiv.org/abs/1910.03771","author":[{"family":"Wolf","given":"Thomas"},{"family":"Debut","given":"Lysandre"},{"family":"Sanh","given":"Victor"},{"family":"Chaumond","given":"Julien"},{"family":"Delangue","given":"Clement"},{"family":"Moi","given":"Anthony"},{"family":"Cistac","given":"Pierric"},{"family":"Rault","given":"Tim"},{"family":"Louf","given":"Rémi"},{"family":"Funtowicz","given":"Morgan"},{"family":"Davison","given":"Joe"},{"family":"Shleifer","given":"Sam"},{"family":"Platen","given":"Patrick","non-dropping-particle":"von"},{"family":"Ma","given":"Clara"},{"family":"Jernite","given":"Yacine"},{"family":"Plu","given":"Julien"},{"family":"Xu","given":"Canwen"},{"family":"Scao","given":"Teven Le"},{"family":"Gugger","given":"Sylvain"},{"family":"Drame","given":"Mariama"},{"family":"Lhoest","given":"Quentin"},{"family":"Rush","given":"Alexander M."}],"accessed":{"date-parts":[["2021",1,28]]},"issued":{"date-parts":[["2020",7,13]]},"citation-key":"wolfHuggingFaceTransformersStateoftheart2020"}}],"schema":"https://github.com/citation-style-language/schema/raw/master/csl-citation.json"} </w:instrText>
      </w:r>
      <w:r w:rsidR="00BD281B" w:rsidRPr="00EC017E">
        <w:rPr>
          <w:sz w:val="24"/>
          <w:szCs w:val="24"/>
        </w:rPr>
        <w:fldChar w:fldCharType="separate"/>
      </w:r>
      <w:r w:rsidR="00BD281B" w:rsidRPr="00EC017E">
        <w:rPr>
          <w:rFonts w:ascii="Calibri" w:hAnsi="Calibri" w:cs="Calibri"/>
          <w:sz w:val="24"/>
          <w:szCs w:val="24"/>
        </w:rPr>
        <w:t>(Wolf et al., 2020)</w:t>
      </w:r>
      <w:r w:rsidR="00BD281B" w:rsidRPr="00EC017E">
        <w:rPr>
          <w:sz w:val="24"/>
          <w:szCs w:val="24"/>
        </w:rPr>
        <w:fldChar w:fldCharType="end"/>
      </w:r>
      <w:r w:rsidR="00BD281B" w:rsidRPr="00EC017E">
        <w:rPr>
          <w:sz w:val="24"/>
          <w:szCs w:val="24"/>
        </w:rPr>
        <w:t xml:space="preserve"> and </w:t>
      </w:r>
      <w:proofErr w:type="spellStart"/>
      <w:r w:rsidR="00BD281B" w:rsidRPr="00EC017E">
        <w:rPr>
          <w:sz w:val="24"/>
          <w:szCs w:val="24"/>
        </w:rPr>
        <w:t>Keras</w:t>
      </w:r>
      <w:proofErr w:type="spellEnd"/>
      <w:r w:rsidR="00BD281B" w:rsidRPr="00EC017E">
        <w:rPr>
          <w:sz w:val="24"/>
          <w:szCs w:val="24"/>
        </w:rPr>
        <w:t xml:space="preserve"> </w:t>
      </w:r>
      <w:r w:rsidR="00BD281B" w:rsidRPr="00EC017E">
        <w:rPr>
          <w:sz w:val="24"/>
          <w:szCs w:val="24"/>
        </w:rPr>
        <w:fldChar w:fldCharType="begin"/>
      </w:r>
      <w:r w:rsidR="00BD281B" w:rsidRPr="00EC017E">
        <w:rPr>
          <w:sz w:val="24"/>
          <w:szCs w:val="24"/>
        </w:rPr>
        <w:instrText xml:space="preserve"> ADDIN ZOTERO_ITEM CSL_CITATION {"citationID":"VgztcVVU","properties":{"formattedCitation":"(Chollet, 2015)","plainCitation":"(Chollet, 2015)","noteIndex":0},"citationItems":[{"id":5162,"uris":["http://zotero.org/users/5803435/items/SBJQDHEY"],"itemData":{"id":5162,"type":"webpage","note":"Citation Key: chollet2015keras\npublisher: GitHub","title":"Keras","URL":"https://github.com/fchollet/keras","author":[{"family":"Chollet","given":"Francois"}],"issued":{"date-parts":[["2015"]]},"citation-key":"chollet2015keras"}}],"schema":"https://github.com/citation-style-language/schema/raw/master/csl-citation.json"} </w:instrText>
      </w:r>
      <w:r w:rsidR="00BD281B" w:rsidRPr="00EC017E">
        <w:rPr>
          <w:sz w:val="24"/>
          <w:szCs w:val="24"/>
        </w:rPr>
        <w:fldChar w:fldCharType="separate"/>
      </w:r>
      <w:r w:rsidR="00BD281B" w:rsidRPr="00EC017E">
        <w:rPr>
          <w:rFonts w:ascii="Calibri" w:hAnsi="Calibri" w:cs="Calibri"/>
          <w:sz w:val="24"/>
          <w:szCs w:val="24"/>
        </w:rPr>
        <w:t>(Chollet, 2015)</w:t>
      </w:r>
      <w:r w:rsidR="00BD281B" w:rsidRPr="00EC017E">
        <w:rPr>
          <w:sz w:val="24"/>
          <w:szCs w:val="24"/>
        </w:rPr>
        <w:fldChar w:fldCharType="end"/>
      </w:r>
      <w:r w:rsidR="00BD281B" w:rsidRPr="00EC017E">
        <w:rPr>
          <w:sz w:val="24"/>
          <w:szCs w:val="24"/>
        </w:rPr>
        <w:t xml:space="preserve"> libraries</w:t>
      </w:r>
      <w:r w:rsidR="000D7B60" w:rsidRPr="00EC017E">
        <w:rPr>
          <w:sz w:val="24"/>
          <w:szCs w:val="24"/>
        </w:rPr>
        <w:t xml:space="preserve"> in </w:t>
      </w:r>
      <w:r w:rsidR="00BD281B" w:rsidRPr="00EC017E">
        <w:rPr>
          <w:sz w:val="24"/>
          <w:szCs w:val="24"/>
        </w:rPr>
        <w:t>P</w:t>
      </w:r>
      <w:r w:rsidR="000D7B60" w:rsidRPr="00EC017E">
        <w:rPr>
          <w:sz w:val="24"/>
          <w:szCs w:val="24"/>
        </w:rPr>
        <w:t>ython.</w:t>
      </w:r>
    </w:p>
    <w:p w14:paraId="636F0FB8" w14:textId="2892C136" w:rsidR="001D54EE" w:rsidRPr="00EC017E" w:rsidDel="001D54EE" w:rsidRDefault="000D7B60" w:rsidP="00161DB5">
      <w:pPr>
        <w:spacing w:after="0" w:line="360" w:lineRule="auto"/>
        <w:ind w:firstLine="720"/>
        <w:jc w:val="both"/>
        <w:rPr>
          <w:del w:id="66" w:author="ra76lax" w:date="2022-06-15T11:06:00Z"/>
          <w:moveTo w:id="67" w:author="ra76lax" w:date="2022-06-15T11:06:00Z"/>
          <w:sz w:val="24"/>
          <w:szCs w:val="24"/>
        </w:rPr>
      </w:pPr>
      <w:r w:rsidRPr="00EC017E">
        <w:rPr>
          <w:sz w:val="24"/>
          <w:szCs w:val="24"/>
        </w:rPr>
        <w:t xml:space="preserve">In our experimental setting, we test the predictive capacity of </w:t>
      </w:r>
      <w:r w:rsidR="00BD29C1" w:rsidRPr="00EC017E">
        <w:rPr>
          <w:sz w:val="24"/>
          <w:szCs w:val="24"/>
        </w:rPr>
        <w:t>these models</w:t>
      </w:r>
      <w:r w:rsidRPr="00EC017E">
        <w:rPr>
          <w:sz w:val="24"/>
          <w:szCs w:val="24"/>
        </w:rPr>
        <w:t xml:space="preserve"> </w:t>
      </w:r>
      <w:ins w:id="68" w:author="ra76lax" w:date="2022-06-15T11:02:00Z">
        <w:r w:rsidR="001D54EE">
          <w:rPr>
            <w:sz w:val="24"/>
            <w:szCs w:val="24"/>
          </w:rPr>
          <w:t>with</w:t>
        </w:r>
        <w:r w:rsidR="001D54EE" w:rsidRPr="00EC017E">
          <w:rPr>
            <w:sz w:val="24"/>
            <w:szCs w:val="24"/>
          </w:rPr>
          <w:t xml:space="preserve"> </w:t>
        </w:r>
      </w:ins>
      <w:r w:rsidRPr="00EC017E">
        <w:rPr>
          <w:sz w:val="24"/>
          <w:szCs w:val="24"/>
        </w:rPr>
        <w:t xml:space="preserve">three different </w:t>
      </w:r>
      <w:r w:rsidR="002459DB" w:rsidRPr="00EC017E">
        <w:rPr>
          <w:sz w:val="24"/>
          <w:szCs w:val="24"/>
        </w:rPr>
        <w:t>ways of featurization</w:t>
      </w:r>
      <w:r w:rsidRPr="00EC017E">
        <w:rPr>
          <w:sz w:val="24"/>
          <w:szCs w:val="24"/>
        </w:rPr>
        <w:t xml:space="preserve">. </w:t>
      </w:r>
      <w:r w:rsidR="00E96AD0" w:rsidRPr="00EC017E">
        <w:rPr>
          <w:sz w:val="24"/>
          <w:szCs w:val="24"/>
        </w:rPr>
        <w:t>The f</w:t>
      </w:r>
      <w:r w:rsidRPr="00EC017E">
        <w:rPr>
          <w:sz w:val="24"/>
          <w:szCs w:val="24"/>
        </w:rPr>
        <w:t xml:space="preserve">irst </w:t>
      </w:r>
      <w:r w:rsidR="002459DB" w:rsidRPr="00EC017E">
        <w:rPr>
          <w:sz w:val="24"/>
          <w:szCs w:val="24"/>
        </w:rPr>
        <w:t xml:space="preserve">mode of featurization </w:t>
      </w:r>
      <w:r w:rsidR="006850C7" w:rsidRPr="00EC017E">
        <w:rPr>
          <w:sz w:val="24"/>
          <w:szCs w:val="24"/>
        </w:rPr>
        <w:t xml:space="preserve">is </w:t>
      </w:r>
      <w:r w:rsidR="00E96AD0" w:rsidRPr="00EC017E">
        <w:rPr>
          <w:sz w:val="24"/>
          <w:szCs w:val="24"/>
        </w:rPr>
        <w:t xml:space="preserve">a </w:t>
      </w:r>
      <w:r w:rsidR="006850C7" w:rsidRPr="00EC017E">
        <w:rPr>
          <w:sz w:val="24"/>
          <w:szCs w:val="24"/>
        </w:rPr>
        <w:t>document feature matrix of the tweet texts with no weighting</w:t>
      </w:r>
      <w:r w:rsidR="006F238D" w:rsidRPr="00EC017E">
        <w:rPr>
          <w:sz w:val="24"/>
          <w:szCs w:val="24"/>
        </w:rPr>
        <w:t xml:space="preserve">. The second </w:t>
      </w:r>
      <w:r w:rsidR="006850C7" w:rsidRPr="00EC017E">
        <w:rPr>
          <w:sz w:val="24"/>
          <w:szCs w:val="24"/>
        </w:rPr>
        <w:t xml:space="preserve">is </w:t>
      </w:r>
      <w:r w:rsidR="002459DB" w:rsidRPr="00EC017E">
        <w:rPr>
          <w:sz w:val="24"/>
          <w:szCs w:val="24"/>
        </w:rPr>
        <w:t xml:space="preserve">a </w:t>
      </w:r>
      <w:r w:rsidR="006850C7" w:rsidRPr="00EC017E">
        <w:rPr>
          <w:sz w:val="24"/>
          <w:szCs w:val="24"/>
        </w:rPr>
        <w:t xml:space="preserve">term-frequency inverse-document-frequency </w:t>
      </w:r>
      <w:r w:rsidR="00E96AD0" w:rsidRPr="00EC017E">
        <w:rPr>
          <w:sz w:val="24"/>
          <w:szCs w:val="24"/>
        </w:rPr>
        <w:t>(</w:t>
      </w:r>
      <w:proofErr w:type="spellStart"/>
      <w:del w:id="69" w:author="Sina Furkan Özdemir" w:date="2022-06-15T15:14:00Z">
        <w:r w:rsidR="00E96AD0" w:rsidRPr="00EC017E" w:rsidDel="00B0362A">
          <w:rPr>
            <w:sz w:val="24"/>
            <w:szCs w:val="24"/>
          </w:rPr>
          <w:delText>TF-IDF</w:delText>
        </w:r>
      </w:del>
      <w:ins w:id="70" w:author="Sina Furkan Özdemir" w:date="2022-06-15T15:14:00Z">
        <w:r w:rsidR="00B0362A">
          <w:rPr>
            <w:sz w:val="24"/>
            <w:szCs w:val="24"/>
          </w:rPr>
          <w:t>tf-idf</w:t>
        </w:r>
      </w:ins>
      <w:proofErr w:type="spellEnd"/>
      <w:r w:rsidR="00E96AD0" w:rsidRPr="00EC017E">
        <w:rPr>
          <w:sz w:val="24"/>
          <w:szCs w:val="24"/>
        </w:rPr>
        <w:t xml:space="preserve">) </w:t>
      </w:r>
      <w:r w:rsidR="006850C7" w:rsidRPr="00EC017E">
        <w:rPr>
          <w:sz w:val="24"/>
          <w:szCs w:val="24"/>
        </w:rPr>
        <w:t>representation of tweet texts</w:t>
      </w:r>
      <w:r w:rsidR="006F238D" w:rsidRPr="00EC017E">
        <w:rPr>
          <w:sz w:val="24"/>
          <w:szCs w:val="24"/>
        </w:rPr>
        <w:t xml:space="preserve">. </w:t>
      </w:r>
      <w:r w:rsidR="002459DB" w:rsidRPr="00EC017E">
        <w:rPr>
          <w:sz w:val="24"/>
          <w:szCs w:val="24"/>
        </w:rPr>
        <w:t xml:space="preserve">Thirdly we </w:t>
      </w:r>
      <w:r w:rsidR="00B17927" w:rsidRPr="00EC017E">
        <w:rPr>
          <w:sz w:val="24"/>
          <w:szCs w:val="24"/>
        </w:rPr>
        <w:t>combine</w:t>
      </w:r>
      <w:r w:rsidR="002459DB" w:rsidRPr="00EC017E">
        <w:rPr>
          <w:sz w:val="24"/>
          <w:szCs w:val="24"/>
        </w:rPr>
        <w:t xml:space="preserve"> </w:t>
      </w:r>
      <w:r w:rsidR="00B17927" w:rsidRPr="00EC017E">
        <w:rPr>
          <w:sz w:val="24"/>
          <w:szCs w:val="24"/>
        </w:rPr>
        <w:t>textual and visual elements</w:t>
      </w:r>
      <w:r w:rsidR="006850C7" w:rsidRPr="00EC017E">
        <w:rPr>
          <w:sz w:val="24"/>
          <w:szCs w:val="24"/>
        </w:rPr>
        <w:t xml:space="preserve"> in </w:t>
      </w:r>
      <w:r w:rsidR="002459DB" w:rsidRPr="00EC017E">
        <w:rPr>
          <w:sz w:val="24"/>
          <w:szCs w:val="24"/>
        </w:rPr>
        <w:t xml:space="preserve">a </w:t>
      </w:r>
      <w:r w:rsidR="006850C7" w:rsidRPr="00EC017E">
        <w:rPr>
          <w:sz w:val="24"/>
          <w:szCs w:val="24"/>
        </w:rPr>
        <w:t>[</w:t>
      </w:r>
      <w:r w:rsidR="002459DB" w:rsidRPr="00EC017E">
        <w:rPr>
          <w:sz w:val="24"/>
          <w:szCs w:val="24"/>
        </w:rPr>
        <w:t xml:space="preserve">898, </w:t>
      </w:r>
      <w:r w:rsidR="00E96AD0" w:rsidRPr="00EC017E">
        <w:rPr>
          <w:sz w:val="24"/>
          <w:szCs w:val="24"/>
        </w:rPr>
        <w:t>612, 768</w:t>
      </w:r>
      <w:r w:rsidR="006850C7" w:rsidRPr="00EC017E">
        <w:rPr>
          <w:sz w:val="24"/>
          <w:szCs w:val="24"/>
        </w:rPr>
        <w:t xml:space="preserve">] </w:t>
      </w:r>
      <w:r w:rsidR="006850C7" w:rsidRPr="00EC017E">
        <w:rPr>
          <w:sz w:val="24"/>
          <w:szCs w:val="24"/>
        </w:rPr>
        <w:lastRenderedPageBreak/>
        <w:t xml:space="preserve">embedding </w:t>
      </w:r>
      <w:r w:rsidR="002459DB" w:rsidRPr="00EC017E">
        <w:rPr>
          <w:sz w:val="24"/>
          <w:szCs w:val="24"/>
        </w:rPr>
        <w:t>matrix</w:t>
      </w:r>
      <w:r w:rsidR="00B17927" w:rsidRPr="00EC017E">
        <w:rPr>
          <w:sz w:val="24"/>
          <w:szCs w:val="24"/>
        </w:rPr>
        <w:t xml:space="preserve"> as input data.</w:t>
      </w:r>
      <w:r w:rsidR="00E96AD0" w:rsidRPr="00EC017E">
        <w:rPr>
          <w:sz w:val="24"/>
          <w:szCs w:val="24"/>
        </w:rPr>
        <w:t xml:space="preserve"> This mean</w:t>
      </w:r>
      <w:r w:rsidR="002459DB" w:rsidRPr="00EC017E">
        <w:rPr>
          <w:sz w:val="24"/>
          <w:szCs w:val="24"/>
        </w:rPr>
        <w:t>s</w:t>
      </w:r>
      <w:r w:rsidR="00E96AD0" w:rsidRPr="00EC017E">
        <w:rPr>
          <w:sz w:val="24"/>
          <w:szCs w:val="24"/>
        </w:rPr>
        <w:t xml:space="preserve">, </w:t>
      </w:r>
      <w:r w:rsidR="00575DDD">
        <w:rPr>
          <w:sz w:val="24"/>
          <w:szCs w:val="24"/>
        </w:rPr>
        <w:t xml:space="preserve">that </w:t>
      </w:r>
      <w:r w:rsidR="00E96AD0" w:rsidRPr="00EC017E">
        <w:rPr>
          <w:sz w:val="24"/>
          <w:szCs w:val="24"/>
        </w:rPr>
        <w:t xml:space="preserve">for multimodal representations, there is a 612*768 feature matrix to represent </w:t>
      </w:r>
      <w:r w:rsidR="002459DB" w:rsidRPr="00EC017E">
        <w:rPr>
          <w:sz w:val="24"/>
          <w:szCs w:val="24"/>
        </w:rPr>
        <w:t>every</w:t>
      </w:r>
      <w:r w:rsidR="00E96AD0" w:rsidRPr="00EC017E">
        <w:rPr>
          <w:sz w:val="24"/>
          <w:szCs w:val="24"/>
        </w:rPr>
        <w:t xml:space="preserve"> tweet and its image.</w:t>
      </w:r>
      <w:r w:rsidR="00161DB5">
        <w:rPr>
          <w:sz w:val="24"/>
          <w:szCs w:val="24"/>
        </w:rPr>
        <w:t xml:space="preserve"> </w:t>
      </w:r>
      <w:moveToRangeStart w:id="71" w:author="ra76lax" w:date="2022-06-15T11:06:00Z" w:name="move106183598"/>
      <w:moveTo w:id="72" w:author="ra76lax" w:date="2022-06-15T11:06:00Z">
        <w:r w:rsidR="001D54EE" w:rsidRPr="00EC017E">
          <w:rPr>
            <w:sz w:val="24"/>
            <w:szCs w:val="24"/>
          </w:rPr>
          <w:t xml:space="preserve">When combining SL algorithms with embedding features we reduce the dimensionality </w:t>
        </w:r>
      </w:moveTo>
      <w:r w:rsidR="00575DDD">
        <w:rPr>
          <w:sz w:val="24"/>
          <w:szCs w:val="24"/>
        </w:rPr>
        <w:t xml:space="preserve">of </w:t>
      </w:r>
      <w:moveTo w:id="73" w:author="ra76lax" w:date="2022-06-15T11:06:00Z">
        <w:r w:rsidR="001D54EE" w:rsidRPr="00EC017E">
          <w:rPr>
            <w:sz w:val="24"/>
            <w:szCs w:val="24"/>
          </w:rPr>
          <w:t>every tweet’s feature matrix from two dimensions to one. We th</w:t>
        </w:r>
      </w:moveTo>
      <w:r w:rsidR="00575DDD">
        <w:rPr>
          <w:sz w:val="24"/>
          <w:szCs w:val="24"/>
        </w:rPr>
        <w:t>e</w:t>
      </w:r>
      <w:moveTo w:id="74" w:author="ra76lax" w:date="2022-06-15T11:06:00Z">
        <w:r w:rsidR="001D54EE" w:rsidRPr="00EC017E">
          <w:rPr>
            <w:sz w:val="24"/>
            <w:szCs w:val="24"/>
          </w:rPr>
          <w:t>n reduce the number of features to two by performing a principal component analysis on them</w:t>
        </w:r>
        <w:del w:id="75" w:author="ra76lax" w:date="2022-06-15T11:06:00Z">
          <w:r w:rsidR="001D54EE" w:rsidRPr="00EC017E" w:rsidDel="001D54EE">
            <w:rPr>
              <w:sz w:val="24"/>
              <w:szCs w:val="24"/>
            </w:rPr>
            <w:delText>.</w:delText>
          </w:r>
        </w:del>
      </w:moveTo>
    </w:p>
    <w:moveToRangeEnd w:id="71"/>
    <w:p w14:paraId="50C6531B" w14:textId="77777777" w:rsidR="001D54EE" w:rsidRPr="00EC017E" w:rsidRDefault="001D54EE">
      <w:pPr>
        <w:spacing w:line="360" w:lineRule="auto"/>
        <w:jc w:val="both"/>
        <w:rPr>
          <w:sz w:val="24"/>
          <w:szCs w:val="24"/>
        </w:rPr>
        <w:pPrChange w:id="76" w:author="ra76lax" w:date="2022-06-15T11:06:00Z">
          <w:pPr>
            <w:spacing w:after="0" w:line="360" w:lineRule="auto"/>
            <w:ind w:firstLine="720"/>
            <w:jc w:val="both"/>
          </w:pPr>
        </w:pPrChange>
      </w:pPr>
    </w:p>
    <w:p w14:paraId="4CEBDFD1" w14:textId="1BAFC1CA" w:rsidR="000C7754" w:rsidRPr="00EC017E" w:rsidRDefault="000C7754" w:rsidP="00EC017E">
      <w:pPr>
        <w:spacing w:after="0" w:line="360" w:lineRule="auto"/>
        <w:ind w:firstLine="720"/>
        <w:jc w:val="both"/>
        <w:rPr>
          <w:sz w:val="28"/>
          <w:szCs w:val="28"/>
        </w:rPr>
      </w:pPr>
      <w:r w:rsidRPr="00EC017E">
        <w:rPr>
          <w:sz w:val="24"/>
          <w:szCs w:val="24"/>
        </w:rPr>
        <w:t xml:space="preserve">This feature matrix is created using </w:t>
      </w:r>
      <w:proofErr w:type="spellStart"/>
      <w:r w:rsidRPr="00EC017E">
        <w:rPr>
          <w:sz w:val="24"/>
          <w:szCs w:val="24"/>
        </w:rPr>
        <w:t>VisualBERT</w:t>
      </w:r>
      <w:proofErr w:type="spellEnd"/>
      <w:del w:id="77" w:author="ra76lax" w:date="2022-06-15T11:03:00Z">
        <w:r w:rsidRPr="00EC017E" w:rsidDel="001D54EE">
          <w:rPr>
            <w:sz w:val="24"/>
            <w:szCs w:val="24"/>
          </w:rPr>
          <w:delText>.</w:delText>
        </w:r>
      </w:del>
      <w:r w:rsidRPr="00EC017E">
        <w:rPr>
          <w:sz w:val="24"/>
          <w:szCs w:val="24"/>
        </w:rPr>
        <w:t xml:space="preserve"> </w:t>
      </w:r>
      <w:r w:rsidRPr="00EC017E">
        <w:rPr>
          <w:sz w:val="24"/>
          <w:szCs w:val="24"/>
        </w:rPr>
        <w:fldChar w:fldCharType="begin"/>
      </w:r>
      <w:r w:rsidRPr="00EC017E">
        <w:rPr>
          <w:sz w:val="24"/>
          <w:szCs w:val="24"/>
        </w:rPr>
        <w:instrText xml:space="preserve"> ADDIN ZOTERO_ITEM CSL_CITATION {"citationID":"XCvMxpM8","properties":{"formattedCitation":"(L. H. Li et al., 2019)","plainCitation":"(L. H. Li et al., 2019)","noteIndex":0},"citationItems":[{"id":5013,"uris":["http://zotero.org/groups/4688598/items/ITE95X7S"],"itemData":{"id":5013,"type":"article-journal","abstract":"We propose VisualBERT, a simple and ﬂexible framework for modeling a broad range of vision-and-language tasks. VisualBERT consists of a stack of Transformer layers that implicitly align elements of an input text and regions in an associated input image with self-attention. We further propose two visually-grounded language model objectives for pre-training VisualBERT on image caption data. Experiments on four vision-and-language tasks including VQA, VCR, NLVR2, and Flickr30K show that VisualBERT outperforms or rivals with state-of-the-art models while being signiﬁcantly simpler. Further analysis demonstrates that VisualBERT can ground elements of language to image regions without any explicit supervision and is even sensitive to syntactic relationships, tracking, for example, associations between verbs and image regions corresponding to their arguments.","container-title":"arXiv:1908.03557 [cs]","language":"en","note":"arXiv: 1908.03557","source":"arXiv.org","title":"VisualBERT: A Simple and Performant Baseline for Vision and Language","title-short":"VisualBERT","URL":"http://arxiv.org/abs/1908.03557","author":[{"family":"Li","given":"Liunian Harold"},{"family":"Yatskar","given":"Mark"},{"family":"Yin","given":"Da"},{"family":"Hsieh","given":"Cho-Jui"},{"family":"Chang","given":"Kai-Wei"}],"accessed":{"date-parts":[["2022",5,12]]},"issued":{"date-parts":[["2019",8,9]]},"citation-key":"liVisualBERTSimplePerformant2019"}}],"schema":"https://github.com/citation-style-language/schema/raw/master/csl-citation.json"} </w:instrText>
      </w:r>
      <w:r w:rsidRPr="00EC017E">
        <w:rPr>
          <w:sz w:val="24"/>
          <w:szCs w:val="24"/>
        </w:rPr>
        <w:fldChar w:fldCharType="separate"/>
      </w:r>
      <w:r w:rsidRPr="00EC017E">
        <w:rPr>
          <w:rFonts w:ascii="Calibri" w:hAnsi="Calibri" w:cs="Calibri"/>
          <w:sz w:val="24"/>
          <w:szCs w:val="24"/>
        </w:rPr>
        <w:t>(L. H. Li et al., 2019)</w:t>
      </w:r>
      <w:r w:rsidRPr="00EC017E">
        <w:rPr>
          <w:sz w:val="24"/>
          <w:szCs w:val="24"/>
        </w:rPr>
        <w:fldChar w:fldCharType="end"/>
      </w:r>
      <w:ins w:id="78" w:author="ra76lax" w:date="2022-06-15T11:03:00Z">
        <w:r w:rsidR="001D54EE">
          <w:rPr>
            <w:sz w:val="24"/>
            <w:szCs w:val="24"/>
          </w:rPr>
          <w:t>.</w:t>
        </w:r>
      </w:ins>
      <w:r w:rsidRPr="00EC017E">
        <w:rPr>
          <w:sz w:val="24"/>
          <w:szCs w:val="24"/>
        </w:rPr>
        <w:t xml:space="preserve"> Figure 2 shows how </w:t>
      </w:r>
      <w:proofErr w:type="spellStart"/>
      <w:r w:rsidRPr="00EC017E">
        <w:rPr>
          <w:sz w:val="24"/>
          <w:szCs w:val="24"/>
        </w:rPr>
        <w:t>VisualBERT</w:t>
      </w:r>
      <w:proofErr w:type="spellEnd"/>
      <w:r w:rsidRPr="00EC017E">
        <w:rPr>
          <w:sz w:val="24"/>
          <w:szCs w:val="24"/>
        </w:rPr>
        <w:t xml:space="preserve"> combines textual and visual input into a combined feature matrix. The textual part is a BERT model, where word embeddings are generated from tokens. </w:t>
      </w:r>
      <w:r w:rsidR="00FF773E" w:rsidRPr="00EC017E">
        <w:rPr>
          <w:sz w:val="24"/>
          <w:szCs w:val="24"/>
        </w:rPr>
        <w:t>The visual embeddings are generated using a pre-trained image model, that detects objects in images. In our case</w:t>
      </w:r>
      <w:r w:rsidR="00575DDD">
        <w:rPr>
          <w:sz w:val="24"/>
          <w:szCs w:val="24"/>
        </w:rPr>
        <w:t>,</w:t>
      </w:r>
      <w:r w:rsidR="00FF773E" w:rsidRPr="00EC017E">
        <w:rPr>
          <w:sz w:val="24"/>
          <w:szCs w:val="24"/>
        </w:rPr>
        <w:t xml:space="preserve"> we use Facebook’s detectron2 library. </w:t>
      </w:r>
      <w:r w:rsidR="00FF773E" w:rsidRPr="00EC017E">
        <w:rPr>
          <w:sz w:val="24"/>
          <w:szCs w:val="24"/>
        </w:rPr>
        <w:fldChar w:fldCharType="begin"/>
      </w:r>
      <w:r w:rsidR="00FF773E" w:rsidRPr="00EC017E">
        <w:rPr>
          <w:sz w:val="24"/>
          <w:szCs w:val="24"/>
        </w:rPr>
        <w:instrText xml:space="preserve"> ADDIN ZOTERO_ITEM CSL_CITATION {"citationID":"v8iPzv5k","properties":{"formattedCitation":"(Wu et al., 2019)","plainCitation":"(Wu et al., 2019)","noteIndex":0},"citationItems":[{"id":5163,"uris":["http://zotero.org/users/5803435/items/5NFXDHYT"],"itemData":{"id":5163,"type":"document","note":"Citation Key: wu2019detectron2","title":"Detectron2","URL":"https://github.com/facebookresearch/detectron2","author":[{"family":"Wu","given":"Yuxin"},{"family":"Kirillov","given":"Alexander"},{"family":"Massa","given":"Francisco"},{"family":"Lo","given":"Wan-Yen"},{"family":"Girshick","given":"Ross"}],"issued":{"date-parts":[["2019"]]},"citation-key":"wu2019detectron2"}}],"schema":"https://github.com/citation-style-language/schema/raw/master/csl-citation.json"} </w:instrText>
      </w:r>
      <w:r w:rsidR="00FF773E" w:rsidRPr="00EC017E">
        <w:rPr>
          <w:sz w:val="24"/>
          <w:szCs w:val="24"/>
        </w:rPr>
        <w:fldChar w:fldCharType="separate"/>
      </w:r>
      <w:r w:rsidR="00FF773E" w:rsidRPr="00EC017E">
        <w:rPr>
          <w:rFonts w:ascii="Calibri" w:hAnsi="Calibri" w:cs="Calibri"/>
          <w:sz w:val="24"/>
          <w:szCs w:val="24"/>
        </w:rPr>
        <w:t>(Wu et al., 2019)</w:t>
      </w:r>
      <w:r w:rsidR="00FF773E" w:rsidRPr="00EC017E">
        <w:rPr>
          <w:sz w:val="24"/>
          <w:szCs w:val="24"/>
        </w:rPr>
        <w:fldChar w:fldCharType="end"/>
      </w:r>
      <w:r w:rsidR="00FF773E" w:rsidRPr="00EC017E">
        <w:rPr>
          <w:sz w:val="24"/>
          <w:szCs w:val="24"/>
        </w:rPr>
        <w:t xml:space="preserve"> As seen in Figure </w:t>
      </w:r>
      <w:ins w:id="79" w:author="ra76lax" w:date="2022-06-15T11:04:00Z">
        <w:r w:rsidR="001D54EE">
          <w:rPr>
            <w:sz w:val="24"/>
            <w:szCs w:val="24"/>
          </w:rPr>
          <w:t>2</w:t>
        </w:r>
      </w:ins>
      <w:del w:id="80" w:author="ra76lax" w:date="2022-06-15T11:04:00Z">
        <w:r w:rsidR="00FF773E" w:rsidRPr="00EC017E" w:rsidDel="001D54EE">
          <w:rPr>
            <w:sz w:val="24"/>
            <w:szCs w:val="24"/>
          </w:rPr>
          <w:delText>1</w:delText>
        </w:r>
      </w:del>
      <w:r w:rsidR="00FF773E" w:rsidRPr="00EC017E">
        <w:rPr>
          <w:sz w:val="24"/>
          <w:szCs w:val="24"/>
        </w:rPr>
        <w:t xml:space="preserve"> the image model produces region proposals and transforms these into embedding representations of those regions. Textual and visual embeddings are then passed into a transformer </w:t>
      </w:r>
      <w:ins w:id="81" w:author="ra76lax" w:date="2022-06-15T11:04:00Z">
        <w:r w:rsidR="001D54EE">
          <w:rPr>
            <w:sz w:val="24"/>
            <w:szCs w:val="24"/>
          </w:rPr>
          <w:t xml:space="preserve">which is again </w:t>
        </w:r>
      </w:ins>
      <w:r w:rsidR="00FF773E" w:rsidRPr="00EC017E">
        <w:rPr>
          <w:sz w:val="24"/>
          <w:szCs w:val="24"/>
        </w:rPr>
        <w:t xml:space="preserve">of the same architecture as </w:t>
      </w:r>
      <w:r w:rsidR="008F16C4" w:rsidRPr="00EC017E">
        <w:rPr>
          <w:sz w:val="24"/>
          <w:szCs w:val="24"/>
        </w:rPr>
        <w:t xml:space="preserve">the </w:t>
      </w:r>
      <w:r w:rsidR="00FF773E" w:rsidRPr="00EC017E">
        <w:rPr>
          <w:sz w:val="24"/>
          <w:szCs w:val="24"/>
        </w:rPr>
        <w:t xml:space="preserve">BERT </w:t>
      </w:r>
      <w:r w:rsidR="008F16C4" w:rsidRPr="00EC017E">
        <w:rPr>
          <w:sz w:val="24"/>
          <w:szCs w:val="24"/>
        </w:rPr>
        <w:t xml:space="preserve">base version as proposed by </w:t>
      </w:r>
      <w:r w:rsidR="008F16C4" w:rsidRPr="00EC017E">
        <w:rPr>
          <w:rFonts w:ascii="Calibri" w:hAnsi="Calibri" w:cs="Calibri"/>
          <w:sz w:val="24"/>
          <w:szCs w:val="24"/>
        </w:rPr>
        <w:t>Devlin et al.</w:t>
      </w:r>
      <w:r w:rsidR="008F16C4" w:rsidRPr="00EC017E">
        <w:rPr>
          <w:sz w:val="24"/>
          <w:szCs w:val="24"/>
        </w:rPr>
        <w:t xml:space="preserve"> </w:t>
      </w:r>
      <w:r w:rsidR="008F16C4" w:rsidRPr="00EC017E">
        <w:rPr>
          <w:sz w:val="24"/>
          <w:szCs w:val="24"/>
        </w:rPr>
        <w:fldChar w:fldCharType="begin"/>
      </w:r>
      <w:r w:rsidR="008F16C4" w:rsidRPr="00EC017E">
        <w:rPr>
          <w:sz w:val="24"/>
          <w:szCs w:val="24"/>
        </w:rPr>
        <w:instrText xml:space="preserve"> ADDIN ZOTERO_ITEM CSL_CITATION {"citationID":"wpmvjadV","properties":{"formattedCitation":"(2019)","plainCitation":"(2019)","noteIndex":0},"citationItems":[{"id":264,"uris":["http://zotero.org/users/5803435/items/ZHWK8DCL"],"itemData":{"id":264,"type":"article-journal","abstract":"We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ﬁnetuned with just one additional output layer to create state-of-the-art models for a wide range of tasks, such as question answering and language inference, without substantial taskspeciﬁc architecture modiﬁcations.","container-title":"arXiv:1810.04805 [cs]","language":"en","note":"arXiv: 1810.04805","source":"arXiv.org","title":"BERT: Pre-training of Deep Bidirectional Transformers for Language Understanding","title-short":"BERT","URL":"http://arxiv.org/abs/1810.04805","author":[{"family":"Devlin","given":"Jacob"},{"family":"Chang","given":"Ming-Wei"},{"family":"Lee","given":"Kenton"},{"family":"Toutanova","given":"Kristina"}],"accessed":{"date-parts":[["2020",10,21]]},"issued":{"date-parts":[["2019",5,24]]},"citation-key":"devlinBERTPretrainingDeep2019"},"suppress-author":true}],"schema":"https://github.com/citation-style-language/schema/raw/master/csl-citation.json"} </w:instrText>
      </w:r>
      <w:r w:rsidR="008F16C4" w:rsidRPr="00EC017E">
        <w:rPr>
          <w:sz w:val="24"/>
          <w:szCs w:val="24"/>
        </w:rPr>
        <w:fldChar w:fldCharType="separate"/>
      </w:r>
      <w:r w:rsidR="008F16C4" w:rsidRPr="00EC017E">
        <w:rPr>
          <w:rFonts w:ascii="Calibri" w:hAnsi="Calibri" w:cs="Calibri"/>
          <w:sz w:val="24"/>
          <w:szCs w:val="24"/>
        </w:rPr>
        <w:t>(2019)</w:t>
      </w:r>
      <w:r w:rsidR="008F16C4" w:rsidRPr="00EC017E">
        <w:rPr>
          <w:sz w:val="24"/>
          <w:szCs w:val="24"/>
        </w:rPr>
        <w:fldChar w:fldCharType="end"/>
      </w:r>
      <w:r w:rsidR="008F16C4" w:rsidRPr="00EC017E">
        <w:rPr>
          <w:sz w:val="24"/>
          <w:szCs w:val="24"/>
        </w:rPr>
        <w:t>.</w:t>
      </w:r>
    </w:p>
    <w:p w14:paraId="677BAF1A" w14:textId="585AB78C" w:rsidR="008F16C4" w:rsidRPr="00EC017E" w:rsidRDefault="008F16C4" w:rsidP="00EC017E">
      <w:pPr>
        <w:spacing w:line="360" w:lineRule="auto"/>
        <w:ind w:firstLine="720"/>
        <w:jc w:val="both"/>
        <w:rPr>
          <w:sz w:val="24"/>
          <w:szCs w:val="24"/>
        </w:rPr>
      </w:pPr>
      <w:r w:rsidRPr="00EC017E">
        <w:rPr>
          <w:sz w:val="24"/>
          <w:szCs w:val="24"/>
        </w:rPr>
        <w:t>Training</w:t>
      </w:r>
      <w:ins w:id="82" w:author="ra76lax" w:date="2022-06-15T11:04:00Z">
        <w:r w:rsidR="001D54EE">
          <w:rPr>
            <w:sz w:val="24"/>
            <w:szCs w:val="24"/>
          </w:rPr>
          <w:t xml:space="preserve"> of </w:t>
        </w:r>
        <w:proofErr w:type="spellStart"/>
        <w:r w:rsidR="001D54EE">
          <w:rPr>
            <w:sz w:val="24"/>
            <w:szCs w:val="24"/>
          </w:rPr>
          <w:t>VisualBERT</w:t>
        </w:r>
      </w:ins>
      <w:proofErr w:type="spellEnd"/>
      <w:r w:rsidRPr="00EC017E">
        <w:rPr>
          <w:sz w:val="24"/>
          <w:szCs w:val="24"/>
        </w:rPr>
        <w:t xml:space="preserve"> happens by two tasks also closely </w:t>
      </w:r>
      <w:del w:id="83" w:author="ra76lax" w:date="2022-06-15T11:05:00Z">
        <w:r w:rsidRPr="00EC017E" w:rsidDel="001D54EE">
          <w:rPr>
            <w:sz w:val="24"/>
            <w:szCs w:val="24"/>
          </w:rPr>
          <w:delText xml:space="preserve">based </w:delText>
        </w:r>
      </w:del>
      <w:ins w:id="84" w:author="ra76lax" w:date="2022-06-15T11:05:00Z">
        <w:r w:rsidR="001D54EE">
          <w:rPr>
            <w:sz w:val="24"/>
            <w:szCs w:val="24"/>
          </w:rPr>
          <w:t>related to</w:t>
        </w:r>
      </w:ins>
      <w:del w:id="85" w:author="ra76lax" w:date="2022-06-15T11:05:00Z">
        <w:r w:rsidRPr="00EC017E" w:rsidDel="001D54EE">
          <w:rPr>
            <w:sz w:val="24"/>
            <w:szCs w:val="24"/>
          </w:rPr>
          <w:delText>on</w:delText>
        </w:r>
      </w:del>
      <w:r w:rsidRPr="00EC017E">
        <w:rPr>
          <w:sz w:val="24"/>
          <w:szCs w:val="24"/>
        </w:rPr>
        <w:t xml:space="preserve"> the BERT training procedure. The authors call them (1) Masked language modeling with the image and (2) Sentence-image prediction. In (1) some textual elements from the text input are masked and the model must predict what that text should be. Image input is never masked. In (2) the model </w:t>
      </w:r>
      <w:ins w:id="86" w:author="ra76lax" w:date="2022-06-15T11:05:00Z">
        <w:r w:rsidR="001D54EE" w:rsidRPr="00EC017E">
          <w:rPr>
            <w:sz w:val="24"/>
            <w:szCs w:val="24"/>
          </w:rPr>
          <w:t>must</w:t>
        </w:r>
      </w:ins>
      <w:r w:rsidRPr="00EC017E">
        <w:rPr>
          <w:sz w:val="24"/>
          <w:szCs w:val="24"/>
        </w:rPr>
        <w:t xml:space="preserve"> decide which of </w:t>
      </w:r>
      <w:r w:rsidR="00575DDD">
        <w:rPr>
          <w:sz w:val="24"/>
          <w:szCs w:val="24"/>
        </w:rPr>
        <w:t xml:space="preserve">the </w:t>
      </w:r>
      <w:r w:rsidRPr="00EC017E">
        <w:rPr>
          <w:sz w:val="24"/>
          <w:szCs w:val="24"/>
        </w:rPr>
        <w:t>two given captions belong</w:t>
      </w:r>
      <w:del w:id="87" w:author="ra76lax" w:date="2022-06-15T11:05:00Z">
        <w:r w:rsidRPr="00EC017E" w:rsidDel="001D54EE">
          <w:rPr>
            <w:sz w:val="24"/>
            <w:szCs w:val="24"/>
          </w:rPr>
          <w:delText>s</w:delText>
        </w:r>
      </w:del>
      <w:r w:rsidRPr="00EC017E">
        <w:rPr>
          <w:sz w:val="24"/>
          <w:szCs w:val="24"/>
        </w:rPr>
        <w:t xml:space="preserve"> to an image. This procedure is “allowing the model to implicitly discover useful alignments between both sets of inputs, and build up a new joint representation.” </w:t>
      </w:r>
      <w:r w:rsidRPr="00EC017E">
        <w:rPr>
          <w:sz w:val="24"/>
          <w:szCs w:val="24"/>
        </w:rPr>
        <w:fldChar w:fldCharType="begin"/>
      </w:r>
      <w:r w:rsidRPr="00EC017E">
        <w:rPr>
          <w:sz w:val="24"/>
          <w:szCs w:val="24"/>
        </w:rPr>
        <w:instrText xml:space="preserve"> ADDIN ZOTERO_ITEM CSL_CITATION {"citationID":"yiRwTyNu","properties":{"formattedCitation":"(L. H. Li et al., 2019, p. 4)","plainCitation":"(L. H. Li et al., 2019, p. 4)","noteIndex":0},"citationItems":[{"id":5013,"uris":["http://zotero.org/groups/4688598/items/ITE95X7S"],"itemData":{"id":5013,"type":"article-journal","abstract":"We propose VisualBERT, a simple and ﬂexible framework for modeling a broad range of vision-and-language tasks. VisualBERT consists of a stack of Transformer layers that implicitly align elements of an input text and regions in an associated input image with self-attention. We further propose two visually-grounded language model objectives for pre-training VisualBERT on image caption data. Experiments on four vision-and-language tasks including VQA, VCR, NLVR2, and Flickr30K show that VisualBERT outperforms or rivals with state-of-the-art models while being signiﬁcantly simpler. Further analysis demonstrates that VisualBERT can ground elements of language to image regions without any explicit supervision and is even sensitive to syntactic relationships, tracking, for example, associations between verbs and image regions corresponding to their arguments.","container-title":"arXiv:1908.03557 [cs]","language":"en","note":"arXiv: 1908.03557","source":"arXiv.org","title":"VisualBERT: A Simple and Performant Baseline for Vision and Language","title-short":"VisualBERT","URL":"http://arxiv.org/abs/1908.03557","author":[{"family":"Li","given":"Liunian Harold"},{"family":"Yatskar","given":"Mark"},{"family":"Yin","given":"Da"},{"family":"Hsieh","given":"Cho-Jui"},{"family":"Chang","given":"Kai-Wei"}],"accessed":{"date-parts":[["2022",5,12]]},"issued":{"date-parts":[["2019",8,9]]},"citation-key":"liVisualBERTSimplePerformant2019"},"locator":"4"}],"schema":"https://github.com/citation-style-language/schema/raw/master/csl-citation.json"} </w:instrText>
      </w:r>
      <w:r w:rsidRPr="00EC017E">
        <w:rPr>
          <w:sz w:val="24"/>
          <w:szCs w:val="24"/>
        </w:rPr>
        <w:fldChar w:fldCharType="separate"/>
      </w:r>
      <w:r w:rsidRPr="00EC017E">
        <w:rPr>
          <w:rFonts w:ascii="Calibri" w:hAnsi="Calibri" w:cs="Calibri"/>
          <w:sz w:val="24"/>
          <w:szCs w:val="24"/>
        </w:rPr>
        <w:t>(L. H. Li et al., 2019, p. 4)</w:t>
      </w:r>
      <w:r w:rsidRPr="00EC017E">
        <w:rPr>
          <w:sz w:val="24"/>
          <w:szCs w:val="24"/>
        </w:rPr>
        <w:fldChar w:fldCharType="end"/>
      </w:r>
    </w:p>
    <w:p w14:paraId="161D40A5" w14:textId="30634FEE" w:rsidR="000C7754" w:rsidRDefault="000C7754" w:rsidP="00EC017E">
      <w:pPr>
        <w:spacing w:line="360" w:lineRule="auto"/>
        <w:ind w:firstLine="720"/>
        <w:jc w:val="both"/>
      </w:pPr>
      <w:r>
        <w:rPr>
          <w:noProof/>
        </w:rPr>
        <w:drawing>
          <wp:inline distT="0" distB="0" distL="0" distR="0" wp14:anchorId="78D1D9B7" wp14:editId="08DA0E4D">
            <wp:extent cx="5972810" cy="2225675"/>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2225675"/>
                    </a:xfrm>
                    <a:prstGeom prst="rect">
                      <a:avLst/>
                    </a:prstGeom>
                  </pic:spPr>
                </pic:pic>
              </a:graphicData>
            </a:graphic>
          </wp:inline>
        </w:drawing>
      </w:r>
    </w:p>
    <w:p w14:paraId="12F9A090" w14:textId="132B3BFE" w:rsidR="000C7754" w:rsidRPr="00EC017E" w:rsidRDefault="000C7754" w:rsidP="00EC017E">
      <w:pPr>
        <w:pStyle w:val="Caption"/>
        <w:spacing w:line="360" w:lineRule="auto"/>
        <w:ind w:firstLine="720"/>
        <w:jc w:val="both"/>
        <w:rPr>
          <w:sz w:val="20"/>
          <w:szCs w:val="20"/>
        </w:rPr>
      </w:pPr>
      <w:r w:rsidRPr="00EC017E">
        <w:rPr>
          <w:sz w:val="20"/>
          <w:szCs w:val="20"/>
        </w:rPr>
        <w:t xml:space="preserve">Figure 2: </w:t>
      </w:r>
      <w:proofErr w:type="spellStart"/>
      <w:r w:rsidRPr="00EC017E">
        <w:rPr>
          <w:sz w:val="20"/>
          <w:szCs w:val="20"/>
        </w:rPr>
        <w:t>VisualBERT</w:t>
      </w:r>
      <w:proofErr w:type="spellEnd"/>
      <w:r w:rsidRPr="00EC017E">
        <w:rPr>
          <w:sz w:val="20"/>
          <w:szCs w:val="20"/>
        </w:rPr>
        <w:t xml:space="preserve"> architecture, from </w:t>
      </w:r>
      <w:r w:rsidRPr="00EC017E">
        <w:rPr>
          <w:rFonts w:ascii="Calibri" w:hAnsi="Calibri" w:cs="Calibri"/>
          <w:sz w:val="24"/>
          <w:szCs w:val="20"/>
        </w:rPr>
        <w:t xml:space="preserve">L. H. Li et al. </w:t>
      </w:r>
      <w:r w:rsidRPr="00EC017E">
        <w:rPr>
          <w:sz w:val="20"/>
          <w:szCs w:val="20"/>
        </w:rPr>
        <w:fldChar w:fldCharType="begin"/>
      </w:r>
      <w:r w:rsidRPr="00EC017E">
        <w:rPr>
          <w:sz w:val="20"/>
          <w:szCs w:val="20"/>
        </w:rPr>
        <w:instrText xml:space="preserve"> ADDIN ZOTERO_ITEM CSL_CITATION {"citationID":"yxdjNHEW","properties":{"formattedCitation":"(2019)","plainCitation":"(2019)","noteIndex":0},"citationItems":[{"id":5013,"uris":["http://zotero.org/groups/4688598/items/ITE95X7S"],"itemData":{"id":5013,"type":"article-journal","abstract":"We propose VisualBERT, a simple and ﬂexible framework for modeling a broad range of vision-and-language tasks. VisualBERT consists of a stack of Transformer layers that implicitly align elements of an input text and regions in an associated input image with self-attention. We further propose two visually-grounded language model objectives for pre-training VisualBERT on image caption data. Experiments on four vision-and-language tasks including VQA, VCR, NLVR2, and Flickr30K show that VisualBERT outperforms or rivals with state-of-the-art models while being signiﬁcantly simpler. Further analysis demonstrates that VisualBERT can ground elements of language to image regions without any explicit supervision and is even sensitive to syntactic relationships, tracking, for example, associations between verbs and image regions corresponding to their arguments.","container-title":"arXiv:1908.03557 [cs]","language":"en","note":"arXiv: 1908.03557","source":"arXiv.org","title":"VisualBERT: A Simple and Performant Baseline for Vision and Language","title-short":"VisualBERT","URL":"http://arxiv.org/abs/1908.03557","author":[{"family":"Li","given":"Liunian Harold"},{"family":"Yatskar","given":"Mark"},{"family":"Yin","given":"Da"},{"family":"Hsieh","given":"Cho-Jui"},{"family":"Chang","given":"Kai-Wei"}],"accessed":{"date-parts":[["2022",5,12]]},"issued":{"date-parts":[["2019",8,9]]},"citation-key":"liVisualBERTSimplePerformant2019"},"suppress-author":true}],"schema":"https://github.com/citation-style-language/schema/raw/master/csl-citation.json"} </w:instrText>
      </w:r>
      <w:r w:rsidRPr="00EC017E">
        <w:rPr>
          <w:sz w:val="20"/>
          <w:szCs w:val="20"/>
        </w:rPr>
        <w:fldChar w:fldCharType="separate"/>
      </w:r>
      <w:r w:rsidRPr="00EC017E">
        <w:rPr>
          <w:rFonts w:ascii="Calibri" w:hAnsi="Calibri" w:cs="Calibri"/>
          <w:sz w:val="20"/>
          <w:szCs w:val="20"/>
        </w:rPr>
        <w:t>(2019)</w:t>
      </w:r>
      <w:r w:rsidRPr="00EC017E">
        <w:rPr>
          <w:sz w:val="20"/>
          <w:szCs w:val="20"/>
        </w:rPr>
        <w:fldChar w:fldCharType="end"/>
      </w:r>
    </w:p>
    <w:p w14:paraId="15D33786" w14:textId="190EA149" w:rsidR="002459DB" w:rsidRPr="00EC017E" w:rsidDel="001D54EE" w:rsidRDefault="002459DB" w:rsidP="00EC017E">
      <w:pPr>
        <w:spacing w:line="360" w:lineRule="auto"/>
        <w:ind w:firstLine="720"/>
        <w:jc w:val="both"/>
        <w:rPr>
          <w:moveFrom w:id="88" w:author="ra76lax" w:date="2022-06-15T11:06:00Z"/>
          <w:sz w:val="24"/>
          <w:szCs w:val="24"/>
        </w:rPr>
      </w:pPr>
      <w:moveFromRangeStart w:id="89" w:author="ra76lax" w:date="2022-06-15T11:06:00Z" w:name="move106183598"/>
      <w:moveFrom w:id="90" w:author="ra76lax" w:date="2022-06-15T11:06:00Z">
        <w:r w:rsidRPr="00EC017E" w:rsidDel="001D54EE">
          <w:rPr>
            <w:sz w:val="24"/>
            <w:szCs w:val="24"/>
          </w:rPr>
          <w:lastRenderedPageBreak/>
          <w:t>n reduce the number of features to two by performing a principal component analysis on them.</w:t>
        </w:r>
      </w:moveFrom>
    </w:p>
    <w:moveFromRangeEnd w:id="89"/>
    <w:p w14:paraId="710B10F5" w14:textId="77777777" w:rsidR="002459DB" w:rsidRDefault="002459DB" w:rsidP="00EC017E">
      <w:pPr>
        <w:spacing w:line="360" w:lineRule="auto"/>
        <w:ind w:firstLine="720"/>
        <w:jc w:val="both"/>
      </w:pPr>
    </w:p>
    <w:p w14:paraId="7B7CB30A" w14:textId="57DADB2C" w:rsidR="00BD29C1" w:rsidRDefault="00BD29C1" w:rsidP="00EC017E">
      <w:pPr>
        <w:pStyle w:val="Heading1"/>
        <w:spacing w:line="360" w:lineRule="auto"/>
        <w:rPr>
          <w:ins w:id="91" w:author="ra76lax" w:date="2022-06-15T11:06:00Z"/>
        </w:rPr>
      </w:pPr>
      <w:r>
        <w:t>Results</w:t>
      </w:r>
    </w:p>
    <w:p w14:paraId="6E3836EF" w14:textId="508DE8EE" w:rsidR="001D54EE" w:rsidRPr="00EC017E" w:rsidDel="00203609" w:rsidRDefault="00BC7A2F" w:rsidP="00203609">
      <w:pPr>
        <w:spacing w:line="360" w:lineRule="auto"/>
        <w:ind w:firstLine="720"/>
        <w:jc w:val="both"/>
        <w:rPr>
          <w:ins w:id="92" w:author="ra76lax" w:date="2022-06-15T11:06:00Z"/>
          <w:del w:id="93" w:author="Sina Ozdemir" w:date="2022-06-15T14:14:00Z"/>
          <w:sz w:val="24"/>
          <w:szCs w:val="24"/>
        </w:rPr>
        <w:pPrChange w:id="94" w:author="Sina Ozdemir" w:date="2022-06-15T14:14:00Z">
          <w:pPr>
            <w:spacing w:after="0" w:line="360" w:lineRule="auto"/>
            <w:ind w:firstLine="720"/>
            <w:jc w:val="both"/>
          </w:pPr>
        </w:pPrChange>
      </w:pPr>
      <w:ins w:id="95" w:author="Sina Ozdemir" w:date="2022-06-15T14:07:00Z">
        <w:r>
          <w:rPr>
            <w:sz w:val="24"/>
            <w:szCs w:val="24"/>
          </w:rPr>
          <w:t>We report our experimental results on best performin</w:t>
        </w:r>
        <w:r w:rsidR="00922CBE">
          <w:rPr>
            <w:sz w:val="24"/>
            <w:szCs w:val="24"/>
          </w:rPr>
          <w:t xml:space="preserve">g models with different </w:t>
        </w:r>
      </w:ins>
      <w:ins w:id="96" w:author="Sina Ozdemir" w:date="2022-06-15T14:15:00Z">
        <w:r w:rsidR="00C3093B" w:rsidRPr="00C3093B">
          <w:rPr>
            <w:sz w:val="24"/>
            <w:szCs w:val="24"/>
          </w:rPr>
          <w:t xml:space="preserve">featurization </w:t>
        </w:r>
        <w:r w:rsidR="00C3093B">
          <w:rPr>
            <w:sz w:val="24"/>
            <w:szCs w:val="24"/>
          </w:rPr>
          <w:t xml:space="preserve">of text and </w:t>
        </w:r>
        <w:r w:rsidR="00C3093B">
          <w:rPr>
            <w:sz w:val="24"/>
            <w:szCs w:val="24"/>
            <w:lang w:val="tr-TR"/>
          </w:rPr>
          <w:t xml:space="preserve">image data </w:t>
        </w:r>
      </w:ins>
      <w:ins w:id="97" w:author="Sina Ozdemir" w:date="2022-06-15T14:07:00Z">
        <w:r w:rsidR="00922CBE">
          <w:rPr>
            <w:sz w:val="24"/>
            <w:szCs w:val="24"/>
          </w:rPr>
          <w:t xml:space="preserve">in Table </w:t>
        </w:r>
      </w:ins>
      <w:ins w:id="98" w:author="ra76lax" w:date="2022-06-15T11:06:00Z">
        <w:del w:id="99" w:author="Sina Ozdemir" w:date="2022-06-15T14:14:00Z">
          <w:r w:rsidR="001D54EE" w:rsidRPr="00EC017E" w:rsidDel="00203609">
            <w:rPr>
              <w:sz w:val="24"/>
              <w:szCs w:val="24"/>
            </w:rPr>
            <w:delText>We train models using these three featurization methods and compare their predictive capacity across three different featurization using F1 scores.</w:delText>
          </w:r>
        </w:del>
      </w:ins>
    </w:p>
    <w:p w14:paraId="1BAF77F8" w14:textId="17FDA66B" w:rsidR="00642973" w:rsidRPr="00B56020" w:rsidRDefault="00802C03">
      <w:pPr>
        <w:spacing w:line="360" w:lineRule="auto"/>
        <w:ind w:firstLine="720"/>
        <w:jc w:val="both"/>
        <w:rPr>
          <w:sz w:val="24"/>
          <w:szCs w:val="24"/>
          <w:lang w:val="tr-TR"/>
        </w:rPr>
      </w:pPr>
      <w:del w:id="100" w:author="Sina Ozdemir" w:date="2022-06-15T14:14:00Z">
        <w:r w:rsidRPr="00802C03" w:rsidDel="00203609">
          <w:rPr>
            <w:sz w:val="24"/>
            <w:szCs w:val="24"/>
            <w:lang w:val="tr-TR"/>
          </w:rPr>
          <w:delText xml:space="preserve">We report </w:delText>
        </w:r>
        <w:r w:rsidDel="00203609">
          <w:rPr>
            <w:sz w:val="24"/>
            <w:szCs w:val="24"/>
            <w:lang w:val="tr-TR"/>
          </w:rPr>
          <w:delText xml:space="preserve">those models with hyperparameters we found to perform best. </w:delText>
        </w:r>
        <w:r w:rsidR="0043552D" w:rsidDel="00203609">
          <w:rPr>
            <w:sz w:val="24"/>
            <w:szCs w:val="24"/>
            <w:lang w:val="tr-TR"/>
          </w:rPr>
          <w:delText>We find that including images is no sure-fire way to improve model performance. Featureization methods that are com</w:delText>
        </w:r>
        <w:r w:rsidR="00575DDD" w:rsidDel="00203609">
          <w:rPr>
            <w:sz w:val="24"/>
            <w:szCs w:val="24"/>
            <w:lang w:val="tr-TR"/>
          </w:rPr>
          <w:delText>parativel</w:delText>
        </w:r>
        <w:r w:rsidR="0043552D" w:rsidDel="00203609">
          <w:rPr>
            <w:sz w:val="24"/>
            <w:szCs w:val="24"/>
            <w:lang w:val="tr-TR"/>
          </w:rPr>
          <w:delText xml:space="preserve">y cheap when it comes to computational cost outperform multimodal embeddings as features by a large margin. </w:delText>
        </w:r>
        <w:r w:rsidR="00575DDD" w:rsidDel="00203609">
          <w:rPr>
            <w:sz w:val="24"/>
            <w:szCs w:val="24"/>
            <w:lang w:val="tr-TR"/>
          </w:rPr>
          <w:delText>Although</w:delText>
        </w:r>
        <w:r w:rsidR="0043552D" w:rsidDel="00203609">
          <w:rPr>
            <w:sz w:val="24"/>
            <w:szCs w:val="24"/>
            <w:lang w:val="tr-TR"/>
          </w:rPr>
          <w:delText xml:space="preserve"> the MLP classifier </w:delText>
        </w:r>
        <w:r w:rsidR="00575DDD" w:rsidDel="00203609">
          <w:rPr>
            <w:sz w:val="24"/>
            <w:szCs w:val="24"/>
            <w:lang w:val="tr-TR"/>
          </w:rPr>
          <w:delText xml:space="preserve">achieves to identify </w:delText>
        </w:r>
        <w:r w:rsidR="0043552D" w:rsidDel="00203609">
          <w:rPr>
            <w:sz w:val="24"/>
            <w:szCs w:val="24"/>
            <w:lang w:val="tr-TR"/>
          </w:rPr>
          <w:delText xml:space="preserve">some </w:delText>
        </w:r>
        <w:r w:rsidR="00575DDD" w:rsidDel="00203609">
          <w:rPr>
            <w:sz w:val="24"/>
            <w:szCs w:val="24"/>
            <w:lang w:val="tr-TR"/>
          </w:rPr>
          <w:delText xml:space="preserve">useful </w:delText>
        </w:r>
        <w:r w:rsidR="0043552D" w:rsidDel="00203609">
          <w:rPr>
            <w:sz w:val="24"/>
            <w:szCs w:val="24"/>
            <w:lang w:val="tr-TR"/>
          </w:rPr>
          <w:delText xml:space="preserve">signal </w:delText>
        </w:r>
        <w:r w:rsidR="00575DDD" w:rsidDel="00203609">
          <w:rPr>
            <w:sz w:val="24"/>
            <w:szCs w:val="24"/>
            <w:lang w:val="tr-TR"/>
          </w:rPr>
          <w:delText>in the multimodal embeddings, it is apparent that it can not make full use of them. Reasons here can be manyfold. Either because 898 samples are too few and there are tweets of a kind that only show up in the testing data. After all, MLPs are not few-shot or zero-shot learners. They need sufficient training material that resembles the testing material quite closely. Also it is possible that the image distorts the textual signal. This would be in line with findings from (HERE THE PAPER SINA WROTE).</w:delText>
        </w:r>
      </w:del>
      <w:ins w:id="101" w:author="Sina Ozdemir" w:date="2022-06-15T14:14:00Z">
        <w:r w:rsidR="00CB5589">
          <w:rPr>
            <w:sz w:val="24"/>
            <w:szCs w:val="24"/>
            <w:lang w:val="tr-TR"/>
          </w:rPr>
          <w:t>1</w:t>
        </w:r>
      </w:ins>
      <w:ins w:id="102" w:author="Sina Ozdemir" w:date="2022-06-15T14:15:00Z">
        <w:r w:rsidR="00C3093B">
          <w:rPr>
            <w:sz w:val="24"/>
            <w:szCs w:val="24"/>
            <w:lang w:val="tr-TR"/>
          </w:rPr>
          <w:t>.</w:t>
        </w:r>
        <w:del w:id="103" w:author="Sina Furkan Özdemir" w:date="2022-06-15T15:15:00Z">
          <w:r w:rsidR="00C3093B" w:rsidDel="005B21FE">
            <w:rPr>
              <w:sz w:val="24"/>
              <w:szCs w:val="24"/>
              <w:lang w:val="tr-TR"/>
            </w:rPr>
            <w:delText xml:space="preserve"> Best F1 scores by different </w:delText>
          </w:r>
        </w:del>
      </w:ins>
      <w:ins w:id="104" w:author="Sina Ozdemir" w:date="2022-06-15T14:16:00Z">
        <w:del w:id="105" w:author="Sina Furkan Özdemir" w:date="2022-06-15T15:15:00Z">
          <w:r w:rsidR="00C3093B" w:rsidDel="005B21FE">
            <w:rPr>
              <w:sz w:val="24"/>
              <w:szCs w:val="24"/>
              <w:lang w:val="tr-TR"/>
            </w:rPr>
            <w:delText>data representations are highlighted.</w:delText>
          </w:r>
        </w:del>
        <w:r w:rsidR="00C3093B">
          <w:rPr>
            <w:sz w:val="24"/>
            <w:szCs w:val="24"/>
            <w:lang w:val="tr-TR"/>
          </w:rPr>
          <w:t xml:space="preserve"> </w:t>
        </w:r>
        <w:r w:rsidR="00BB1749">
          <w:rPr>
            <w:sz w:val="24"/>
            <w:szCs w:val="24"/>
            <w:lang w:val="tr-TR"/>
          </w:rPr>
          <w:t xml:space="preserve">Our experiments show three key results. First and foremost, text only representations with </w:t>
        </w:r>
        <w:r w:rsidR="006C1A02">
          <w:rPr>
            <w:sz w:val="24"/>
            <w:szCs w:val="24"/>
            <w:lang w:val="tr-TR"/>
          </w:rPr>
          <w:t xml:space="preserve">SL models seem to </w:t>
        </w:r>
      </w:ins>
      <w:ins w:id="106" w:author="Sina Ozdemir" w:date="2022-06-15T14:17:00Z">
        <w:r w:rsidR="006C1A02">
          <w:rPr>
            <w:sz w:val="24"/>
            <w:szCs w:val="24"/>
            <w:lang w:val="tr-TR"/>
          </w:rPr>
          <w:t xml:space="preserve">outperform DL models with multi-modal embeddings by a large margin. </w:t>
        </w:r>
        <w:r w:rsidR="007843EB">
          <w:rPr>
            <w:sz w:val="24"/>
            <w:szCs w:val="24"/>
            <w:lang w:val="tr-TR"/>
          </w:rPr>
          <w:t>Our best performin</w:t>
        </w:r>
      </w:ins>
      <w:ins w:id="107" w:author="Sina Furkan Özdemir" w:date="2022-06-15T15:15:00Z">
        <w:r w:rsidR="00F00AB7">
          <w:rPr>
            <w:sz w:val="24"/>
            <w:szCs w:val="24"/>
            <w:lang w:val="tr-TR"/>
          </w:rPr>
          <w:t>g</w:t>
        </w:r>
      </w:ins>
      <w:ins w:id="108" w:author="Sina Ozdemir" w:date="2022-06-15T14:17:00Z">
        <w:r w:rsidR="007843EB">
          <w:rPr>
            <w:sz w:val="24"/>
            <w:szCs w:val="24"/>
            <w:lang w:val="tr-TR"/>
          </w:rPr>
          <w:t xml:space="preserve"> model is a random forest using tf-idf representation of text only data. This is followed by</w:t>
        </w:r>
        <w:r w:rsidR="0074439A">
          <w:rPr>
            <w:sz w:val="24"/>
            <w:szCs w:val="24"/>
            <w:lang w:val="tr-TR"/>
          </w:rPr>
          <w:t xml:space="preserve"> </w:t>
        </w:r>
        <w:del w:id="109" w:author="Sina Furkan Özdemir" w:date="2022-06-15T15:15:00Z">
          <w:r w:rsidR="0074439A" w:rsidDel="00F00AB7">
            <w:rPr>
              <w:sz w:val="24"/>
              <w:szCs w:val="24"/>
              <w:lang w:val="tr-TR"/>
            </w:rPr>
            <w:delText xml:space="preserve">again </w:delText>
          </w:r>
        </w:del>
        <w:r w:rsidR="0074439A">
          <w:rPr>
            <w:sz w:val="24"/>
            <w:szCs w:val="24"/>
            <w:lang w:val="tr-TR"/>
          </w:rPr>
          <w:t>random forest using document-</w:t>
        </w:r>
      </w:ins>
      <w:ins w:id="110" w:author="Sina Ozdemir" w:date="2022-06-15T14:18:00Z">
        <w:r w:rsidR="0074439A">
          <w:rPr>
            <w:sz w:val="24"/>
            <w:szCs w:val="24"/>
            <w:lang w:val="tr-TR"/>
          </w:rPr>
          <w:t>feature matrix.</w:t>
        </w:r>
      </w:ins>
      <w:ins w:id="111" w:author="Sina Ozdemir" w:date="2022-06-15T14:20:00Z">
        <w:r w:rsidR="00B107A2">
          <w:rPr>
            <w:sz w:val="24"/>
            <w:szCs w:val="24"/>
            <w:lang w:val="tr-TR"/>
          </w:rPr>
          <w:t xml:space="preserve"> Our second key result is that </w:t>
        </w:r>
        <w:r w:rsidR="00E3424B">
          <w:rPr>
            <w:sz w:val="24"/>
            <w:szCs w:val="24"/>
            <w:lang w:val="tr-TR"/>
          </w:rPr>
          <w:t>SL models tend to perform better</w:t>
        </w:r>
      </w:ins>
      <w:ins w:id="112" w:author="Sina Ozdemir" w:date="2022-06-15T14:21:00Z">
        <w:r w:rsidR="006A7FED">
          <w:rPr>
            <w:sz w:val="24"/>
            <w:szCs w:val="24"/>
            <w:lang w:val="tr-TR"/>
          </w:rPr>
          <w:t xml:space="preserve"> in terms of precision, but not in recall, when the data</w:t>
        </w:r>
      </w:ins>
      <w:ins w:id="113" w:author="Sina Furkan Özdemir" w:date="2022-06-15T15:15:00Z">
        <w:r w:rsidR="00F00AB7">
          <w:rPr>
            <w:sz w:val="24"/>
            <w:szCs w:val="24"/>
            <w:lang w:val="tr-TR"/>
          </w:rPr>
          <w:t>set</w:t>
        </w:r>
      </w:ins>
      <w:ins w:id="114" w:author="Sina Ozdemir" w:date="2022-06-15T14:21:00Z">
        <w:r w:rsidR="006A7FED">
          <w:rPr>
            <w:sz w:val="24"/>
            <w:szCs w:val="24"/>
            <w:lang w:val="tr-TR"/>
          </w:rPr>
          <w:t xml:space="preserve"> is text only. Only exception to this is our SVM with tf-idf input where </w:t>
        </w:r>
      </w:ins>
      <w:ins w:id="115" w:author="Sina Ozdemir" w:date="2022-06-15T14:22:00Z">
        <w:r w:rsidR="00E67234">
          <w:rPr>
            <w:sz w:val="24"/>
            <w:szCs w:val="24"/>
            <w:lang w:val="tr-TR"/>
          </w:rPr>
          <w:t>recall outweighs the precision by .10. We do not observe this pattern w</w:t>
        </w:r>
        <w:r w:rsidR="001D1F81">
          <w:rPr>
            <w:sz w:val="24"/>
            <w:szCs w:val="24"/>
            <w:lang w:val="tr-TR"/>
          </w:rPr>
          <w:t>hen the input dataset is multi-modal embedding.</w:t>
        </w:r>
      </w:ins>
      <w:ins w:id="116" w:author="Sina Ozdemir" w:date="2022-06-15T14:18:00Z">
        <w:r w:rsidR="0074439A">
          <w:rPr>
            <w:sz w:val="24"/>
            <w:szCs w:val="24"/>
            <w:lang w:val="tr-TR"/>
          </w:rPr>
          <w:t xml:space="preserve"> </w:t>
        </w:r>
      </w:ins>
      <w:ins w:id="117" w:author="Sina Ozdemir" w:date="2022-06-15T14:20:00Z">
        <w:del w:id="118" w:author="Sina Furkan Özdemir" w:date="2022-06-15T15:16:00Z">
          <w:r w:rsidR="00B107A2" w:rsidDel="0026258C">
            <w:rPr>
              <w:sz w:val="24"/>
              <w:szCs w:val="24"/>
              <w:lang w:val="tr-TR"/>
            </w:rPr>
            <w:delText>.</w:delText>
          </w:r>
        </w:del>
      </w:ins>
      <w:ins w:id="119" w:author="Sina Ozdemir" w:date="2022-06-15T14:18:00Z">
        <w:r w:rsidR="0074439A">
          <w:rPr>
            <w:sz w:val="24"/>
            <w:szCs w:val="24"/>
            <w:lang w:val="tr-TR"/>
          </w:rPr>
          <w:t xml:space="preserve">Our </w:t>
        </w:r>
      </w:ins>
      <w:ins w:id="120" w:author="Sina Ozdemir" w:date="2022-06-15T14:20:00Z">
        <w:r w:rsidR="00B107A2">
          <w:rPr>
            <w:sz w:val="24"/>
            <w:szCs w:val="24"/>
            <w:lang w:val="tr-TR"/>
          </w:rPr>
          <w:t>last</w:t>
        </w:r>
      </w:ins>
      <w:ins w:id="121" w:author="Sina Ozdemir" w:date="2022-06-15T14:18:00Z">
        <w:r w:rsidR="0074439A">
          <w:rPr>
            <w:sz w:val="24"/>
            <w:szCs w:val="24"/>
            <w:lang w:val="tr-TR"/>
          </w:rPr>
          <w:t xml:space="preserve"> key result is </w:t>
        </w:r>
        <w:r w:rsidR="009A4EAD">
          <w:rPr>
            <w:sz w:val="24"/>
            <w:szCs w:val="24"/>
            <w:lang w:val="tr-TR"/>
          </w:rPr>
          <w:t>multi-layer perceptron tends to outperform other SL learners when data is represented by multi-modal embeddings</w:t>
        </w:r>
      </w:ins>
      <w:ins w:id="122" w:author="Sina Ozdemir" w:date="2022-06-15T14:19:00Z">
        <w:r w:rsidR="00B859EF">
          <w:rPr>
            <w:sz w:val="24"/>
            <w:szCs w:val="24"/>
            <w:lang w:val="tr-TR"/>
          </w:rPr>
          <w:t xml:space="preserve"> by about a margin of .10 in F1 score</w:t>
        </w:r>
      </w:ins>
      <w:ins w:id="123" w:author="Sina Ozdemir" w:date="2022-06-15T14:18:00Z">
        <w:r w:rsidR="009A4EAD">
          <w:rPr>
            <w:sz w:val="24"/>
            <w:szCs w:val="24"/>
            <w:lang w:val="tr-TR"/>
          </w:rPr>
          <w:t xml:space="preserve">. </w:t>
        </w:r>
      </w:ins>
    </w:p>
    <w:p w14:paraId="6378B2A2" w14:textId="0F01F7CA" w:rsidR="007807D6" w:rsidRPr="00EC017E" w:rsidRDefault="00642973" w:rsidP="00EC017E">
      <w:pPr>
        <w:pStyle w:val="Caption"/>
        <w:keepNext/>
        <w:spacing w:line="360" w:lineRule="auto"/>
        <w:rPr>
          <w:sz w:val="20"/>
          <w:szCs w:val="20"/>
        </w:rPr>
      </w:pPr>
      <w:r w:rsidRPr="00EC017E">
        <w:rPr>
          <w:sz w:val="20"/>
          <w:szCs w:val="20"/>
        </w:rPr>
        <w:t xml:space="preserve">Table </w:t>
      </w:r>
      <w:r w:rsidR="00EC017E">
        <w:rPr>
          <w:sz w:val="20"/>
          <w:szCs w:val="20"/>
        </w:rPr>
        <w:t>1</w:t>
      </w:r>
      <w:r w:rsidRPr="00EC017E">
        <w:rPr>
          <w:sz w:val="20"/>
          <w:szCs w:val="20"/>
        </w:rPr>
        <w:t xml:space="preserve">: </w:t>
      </w:r>
      <w:del w:id="124" w:author="Sina Ozdemir" w:date="2022-06-15T14:07:00Z">
        <w:r w:rsidRPr="00EC017E" w:rsidDel="00922CBE">
          <w:rPr>
            <w:sz w:val="20"/>
            <w:szCs w:val="20"/>
          </w:rPr>
          <w:delText xml:space="preserve">F1 </w:delText>
        </w:r>
      </w:del>
      <w:ins w:id="125" w:author="Sina Ozdemir" w:date="2022-06-15T14:07:00Z">
        <w:r w:rsidR="00922CBE">
          <w:rPr>
            <w:sz w:val="20"/>
            <w:szCs w:val="20"/>
          </w:rPr>
          <w:t>Performance</w:t>
        </w:r>
        <w:r w:rsidR="00922CBE" w:rsidRPr="00EC017E">
          <w:rPr>
            <w:sz w:val="20"/>
            <w:szCs w:val="20"/>
          </w:rPr>
          <w:t xml:space="preserve"> </w:t>
        </w:r>
      </w:ins>
      <w:r w:rsidRPr="00EC017E">
        <w:rPr>
          <w:sz w:val="20"/>
          <w:szCs w:val="20"/>
        </w:rPr>
        <w:t>scores of predictive models</w:t>
      </w:r>
    </w:p>
    <w:tbl>
      <w:tblPr>
        <w:tblStyle w:val="TableGrid"/>
        <w:tblW w:w="0" w:type="auto"/>
        <w:tblLook w:val="04A0" w:firstRow="1" w:lastRow="0" w:firstColumn="1" w:lastColumn="0" w:noHBand="0" w:noVBand="1"/>
      </w:tblPr>
      <w:tblGrid>
        <w:gridCol w:w="1231"/>
        <w:gridCol w:w="736"/>
        <w:gridCol w:w="1129"/>
        <w:gridCol w:w="941"/>
        <w:gridCol w:w="734"/>
        <w:gridCol w:w="1128"/>
        <w:gridCol w:w="942"/>
        <w:gridCol w:w="660"/>
        <w:gridCol w:w="1102"/>
        <w:gridCol w:w="793"/>
      </w:tblGrid>
      <w:tr w:rsidR="00EC017E" w14:paraId="634BE7AF" w14:textId="77777777" w:rsidTr="00443B17">
        <w:tc>
          <w:tcPr>
            <w:tcW w:w="1231" w:type="dxa"/>
          </w:tcPr>
          <w:p w14:paraId="11FFF8D6" w14:textId="77777777" w:rsidR="00EC017E" w:rsidRDefault="00EC017E" w:rsidP="00443B17">
            <w:pPr>
              <w:spacing w:line="360" w:lineRule="auto"/>
              <w:jc w:val="both"/>
            </w:pPr>
          </w:p>
        </w:tc>
        <w:tc>
          <w:tcPr>
            <w:tcW w:w="2806" w:type="dxa"/>
            <w:gridSpan w:val="3"/>
          </w:tcPr>
          <w:p w14:paraId="23F9F2A6" w14:textId="77777777" w:rsidR="00EC017E" w:rsidRDefault="00EC017E" w:rsidP="00443B17">
            <w:pPr>
              <w:spacing w:line="360" w:lineRule="auto"/>
              <w:jc w:val="center"/>
            </w:pPr>
            <w:r>
              <w:t>DFM</w:t>
            </w:r>
          </w:p>
        </w:tc>
        <w:tc>
          <w:tcPr>
            <w:tcW w:w="2804" w:type="dxa"/>
            <w:gridSpan w:val="3"/>
          </w:tcPr>
          <w:p w14:paraId="46DE9A07" w14:textId="77777777" w:rsidR="00EC017E" w:rsidRDefault="00EC017E" w:rsidP="00443B17">
            <w:pPr>
              <w:spacing w:line="360" w:lineRule="auto"/>
              <w:jc w:val="center"/>
            </w:pPr>
            <w:r>
              <w:t>TFIDF</w:t>
            </w:r>
          </w:p>
        </w:tc>
        <w:tc>
          <w:tcPr>
            <w:tcW w:w="2555" w:type="dxa"/>
            <w:gridSpan w:val="3"/>
          </w:tcPr>
          <w:p w14:paraId="64C7E292" w14:textId="77777777" w:rsidR="00EC017E" w:rsidRDefault="00EC017E" w:rsidP="00443B17">
            <w:pPr>
              <w:spacing w:line="360" w:lineRule="auto"/>
              <w:jc w:val="center"/>
            </w:pPr>
            <w:r>
              <w:t>Multi-modal embeddings</w:t>
            </w:r>
          </w:p>
        </w:tc>
      </w:tr>
      <w:tr w:rsidR="00EC017E" w14:paraId="512B94C0" w14:textId="77777777" w:rsidTr="00443B17">
        <w:tc>
          <w:tcPr>
            <w:tcW w:w="1231" w:type="dxa"/>
          </w:tcPr>
          <w:p w14:paraId="72040CF2" w14:textId="77777777" w:rsidR="00EC017E" w:rsidRDefault="00EC017E" w:rsidP="00443B17">
            <w:pPr>
              <w:spacing w:line="360" w:lineRule="auto"/>
              <w:jc w:val="both"/>
            </w:pPr>
          </w:p>
        </w:tc>
        <w:tc>
          <w:tcPr>
            <w:tcW w:w="736" w:type="dxa"/>
          </w:tcPr>
          <w:p w14:paraId="2071A118" w14:textId="77777777" w:rsidR="00EC017E" w:rsidRDefault="00EC017E" w:rsidP="00443B17">
            <w:pPr>
              <w:spacing w:line="360" w:lineRule="auto"/>
              <w:jc w:val="center"/>
            </w:pPr>
            <w:r>
              <w:t>F1</w:t>
            </w:r>
          </w:p>
        </w:tc>
        <w:tc>
          <w:tcPr>
            <w:tcW w:w="1129" w:type="dxa"/>
          </w:tcPr>
          <w:p w14:paraId="423DCEE4" w14:textId="77777777" w:rsidR="00EC017E" w:rsidRDefault="00EC017E" w:rsidP="00443B17">
            <w:pPr>
              <w:spacing w:line="360" w:lineRule="auto"/>
              <w:jc w:val="center"/>
            </w:pPr>
            <w:r>
              <w:t>Precision</w:t>
            </w:r>
          </w:p>
        </w:tc>
        <w:tc>
          <w:tcPr>
            <w:tcW w:w="941" w:type="dxa"/>
          </w:tcPr>
          <w:p w14:paraId="5836CB02" w14:textId="77777777" w:rsidR="00EC017E" w:rsidRDefault="00EC017E" w:rsidP="00443B17">
            <w:pPr>
              <w:spacing w:line="360" w:lineRule="auto"/>
              <w:jc w:val="center"/>
            </w:pPr>
            <w:r>
              <w:t>Recall</w:t>
            </w:r>
          </w:p>
        </w:tc>
        <w:tc>
          <w:tcPr>
            <w:tcW w:w="734" w:type="dxa"/>
          </w:tcPr>
          <w:p w14:paraId="4916DED2" w14:textId="77777777" w:rsidR="00EC017E" w:rsidRDefault="00EC017E" w:rsidP="00443B17">
            <w:pPr>
              <w:spacing w:line="360" w:lineRule="auto"/>
              <w:jc w:val="center"/>
            </w:pPr>
            <w:r>
              <w:t>F1</w:t>
            </w:r>
          </w:p>
        </w:tc>
        <w:tc>
          <w:tcPr>
            <w:tcW w:w="1128" w:type="dxa"/>
          </w:tcPr>
          <w:p w14:paraId="0D6F08FE" w14:textId="77777777" w:rsidR="00EC017E" w:rsidRDefault="00EC017E" w:rsidP="00443B17">
            <w:pPr>
              <w:spacing w:line="360" w:lineRule="auto"/>
              <w:jc w:val="center"/>
            </w:pPr>
            <w:r>
              <w:t>Precision</w:t>
            </w:r>
          </w:p>
        </w:tc>
        <w:tc>
          <w:tcPr>
            <w:tcW w:w="942" w:type="dxa"/>
          </w:tcPr>
          <w:p w14:paraId="77B89E8F" w14:textId="77777777" w:rsidR="00EC017E" w:rsidRDefault="00EC017E" w:rsidP="00443B17">
            <w:pPr>
              <w:spacing w:line="360" w:lineRule="auto"/>
              <w:jc w:val="center"/>
            </w:pPr>
            <w:r>
              <w:t>Recall</w:t>
            </w:r>
          </w:p>
        </w:tc>
        <w:tc>
          <w:tcPr>
            <w:tcW w:w="660" w:type="dxa"/>
          </w:tcPr>
          <w:p w14:paraId="00A7CD30" w14:textId="77777777" w:rsidR="00EC017E" w:rsidRDefault="00EC017E" w:rsidP="00443B17">
            <w:pPr>
              <w:spacing w:line="360" w:lineRule="auto"/>
              <w:jc w:val="center"/>
            </w:pPr>
            <w:r>
              <w:t>F1</w:t>
            </w:r>
          </w:p>
        </w:tc>
        <w:tc>
          <w:tcPr>
            <w:tcW w:w="1102" w:type="dxa"/>
          </w:tcPr>
          <w:p w14:paraId="40775A04" w14:textId="77777777" w:rsidR="00EC017E" w:rsidRDefault="00EC017E" w:rsidP="00443B17">
            <w:pPr>
              <w:spacing w:line="360" w:lineRule="auto"/>
              <w:jc w:val="center"/>
            </w:pPr>
            <w:r>
              <w:t>Precision</w:t>
            </w:r>
          </w:p>
        </w:tc>
        <w:tc>
          <w:tcPr>
            <w:tcW w:w="793" w:type="dxa"/>
          </w:tcPr>
          <w:p w14:paraId="3DC53268" w14:textId="77777777" w:rsidR="00EC017E" w:rsidRDefault="00EC017E" w:rsidP="00443B17">
            <w:pPr>
              <w:spacing w:line="360" w:lineRule="auto"/>
              <w:jc w:val="center"/>
            </w:pPr>
            <w:r>
              <w:t>Recall</w:t>
            </w:r>
          </w:p>
        </w:tc>
      </w:tr>
      <w:tr w:rsidR="00EC017E" w14:paraId="25918301" w14:textId="77777777" w:rsidTr="00443B17">
        <w:tc>
          <w:tcPr>
            <w:tcW w:w="1231" w:type="dxa"/>
          </w:tcPr>
          <w:p w14:paraId="0FF662D8" w14:textId="77777777" w:rsidR="00EC017E" w:rsidRDefault="00EC017E" w:rsidP="00443B17">
            <w:pPr>
              <w:spacing w:line="360" w:lineRule="auto"/>
            </w:pPr>
            <w:r>
              <w:t>Naïve Bayes</w:t>
            </w:r>
          </w:p>
        </w:tc>
        <w:tc>
          <w:tcPr>
            <w:tcW w:w="736" w:type="dxa"/>
          </w:tcPr>
          <w:p w14:paraId="7A3AAAD1" w14:textId="77777777" w:rsidR="00EC017E" w:rsidRDefault="00EC017E" w:rsidP="00443B17">
            <w:pPr>
              <w:spacing w:line="360" w:lineRule="auto"/>
              <w:jc w:val="center"/>
            </w:pPr>
            <w:r w:rsidRPr="001E4055">
              <w:t>0.57</w:t>
            </w:r>
          </w:p>
        </w:tc>
        <w:tc>
          <w:tcPr>
            <w:tcW w:w="1129" w:type="dxa"/>
          </w:tcPr>
          <w:p w14:paraId="37B81687" w14:textId="77777777" w:rsidR="00EC017E" w:rsidRDefault="00EC017E" w:rsidP="00443B17">
            <w:pPr>
              <w:spacing w:line="360" w:lineRule="auto"/>
              <w:jc w:val="center"/>
            </w:pPr>
            <w:r w:rsidRPr="00FB7A31">
              <w:t>0.48</w:t>
            </w:r>
          </w:p>
        </w:tc>
        <w:tc>
          <w:tcPr>
            <w:tcW w:w="941" w:type="dxa"/>
          </w:tcPr>
          <w:p w14:paraId="2C450399" w14:textId="77777777" w:rsidR="00EC017E" w:rsidRDefault="00EC017E" w:rsidP="00443B17">
            <w:pPr>
              <w:spacing w:line="360" w:lineRule="auto"/>
              <w:jc w:val="center"/>
            </w:pPr>
            <w:r w:rsidRPr="00FB7A31">
              <w:t>0.70</w:t>
            </w:r>
          </w:p>
        </w:tc>
        <w:tc>
          <w:tcPr>
            <w:tcW w:w="734" w:type="dxa"/>
          </w:tcPr>
          <w:p w14:paraId="6EA7D427" w14:textId="77777777" w:rsidR="00EC017E" w:rsidRDefault="00EC017E" w:rsidP="00443B17">
            <w:pPr>
              <w:spacing w:line="360" w:lineRule="auto"/>
              <w:jc w:val="center"/>
            </w:pPr>
            <w:r w:rsidRPr="003E0AB1">
              <w:t>0.37</w:t>
            </w:r>
          </w:p>
        </w:tc>
        <w:tc>
          <w:tcPr>
            <w:tcW w:w="1128" w:type="dxa"/>
          </w:tcPr>
          <w:p w14:paraId="3782D8A0" w14:textId="77777777" w:rsidR="00EC017E" w:rsidRDefault="00EC017E" w:rsidP="00443B17">
            <w:pPr>
              <w:spacing w:line="360" w:lineRule="auto"/>
              <w:jc w:val="center"/>
            </w:pPr>
            <w:r w:rsidRPr="00F66574">
              <w:t>0.51</w:t>
            </w:r>
          </w:p>
        </w:tc>
        <w:tc>
          <w:tcPr>
            <w:tcW w:w="942" w:type="dxa"/>
          </w:tcPr>
          <w:p w14:paraId="31BD40BA" w14:textId="77777777" w:rsidR="00EC017E" w:rsidRDefault="00EC017E" w:rsidP="00443B17">
            <w:pPr>
              <w:spacing w:line="360" w:lineRule="auto"/>
              <w:jc w:val="center"/>
            </w:pPr>
            <w:r w:rsidRPr="00F66574">
              <w:t>0.29</w:t>
            </w:r>
          </w:p>
        </w:tc>
        <w:tc>
          <w:tcPr>
            <w:tcW w:w="660" w:type="dxa"/>
          </w:tcPr>
          <w:p w14:paraId="4468E7CD" w14:textId="77777777" w:rsidR="00EC017E" w:rsidRDefault="00EC017E" w:rsidP="00443B17">
            <w:pPr>
              <w:spacing w:line="360" w:lineRule="auto"/>
              <w:jc w:val="center"/>
            </w:pPr>
            <w:r>
              <w:t>-</w:t>
            </w:r>
          </w:p>
        </w:tc>
        <w:tc>
          <w:tcPr>
            <w:tcW w:w="1102" w:type="dxa"/>
          </w:tcPr>
          <w:p w14:paraId="07918136" w14:textId="77777777" w:rsidR="00EC017E" w:rsidRDefault="00EC017E" w:rsidP="00443B17">
            <w:pPr>
              <w:spacing w:line="360" w:lineRule="auto"/>
              <w:jc w:val="center"/>
            </w:pPr>
            <w:r>
              <w:t>-</w:t>
            </w:r>
          </w:p>
        </w:tc>
        <w:tc>
          <w:tcPr>
            <w:tcW w:w="793" w:type="dxa"/>
          </w:tcPr>
          <w:p w14:paraId="7416B102" w14:textId="77777777" w:rsidR="00EC017E" w:rsidRDefault="00EC017E" w:rsidP="00443B17">
            <w:pPr>
              <w:spacing w:line="360" w:lineRule="auto"/>
              <w:jc w:val="center"/>
            </w:pPr>
            <w:r>
              <w:t>-</w:t>
            </w:r>
          </w:p>
        </w:tc>
      </w:tr>
      <w:tr w:rsidR="00EC017E" w14:paraId="32ECFC63" w14:textId="77777777" w:rsidTr="00443B17">
        <w:tc>
          <w:tcPr>
            <w:tcW w:w="1231" w:type="dxa"/>
          </w:tcPr>
          <w:p w14:paraId="5A5B78C8" w14:textId="77777777" w:rsidR="00EC017E" w:rsidRPr="002459DB" w:rsidRDefault="00EC017E" w:rsidP="00443B17">
            <w:pPr>
              <w:spacing w:line="360" w:lineRule="auto"/>
            </w:pPr>
            <w:r w:rsidRPr="002459DB">
              <w:t>Logistic regression</w:t>
            </w:r>
          </w:p>
        </w:tc>
        <w:tc>
          <w:tcPr>
            <w:tcW w:w="736" w:type="dxa"/>
          </w:tcPr>
          <w:p w14:paraId="02356C13" w14:textId="77777777" w:rsidR="00EC017E" w:rsidRDefault="00EC017E" w:rsidP="00443B17">
            <w:pPr>
              <w:spacing w:line="360" w:lineRule="auto"/>
              <w:jc w:val="center"/>
            </w:pPr>
            <w:r w:rsidRPr="00FB7A31">
              <w:t>0.66</w:t>
            </w:r>
          </w:p>
        </w:tc>
        <w:tc>
          <w:tcPr>
            <w:tcW w:w="1129" w:type="dxa"/>
          </w:tcPr>
          <w:p w14:paraId="567FB917" w14:textId="77777777" w:rsidR="00EC017E" w:rsidRDefault="00EC017E" w:rsidP="00443B17">
            <w:pPr>
              <w:spacing w:line="360" w:lineRule="auto"/>
              <w:jc w:val="center"/>
            </w:pPr>
            <w:r w:rsidRPr="00F14369">
              <w:t>0.68</w:t>
            </w:r>
          </w:p>
        </w:tc>
        <w:tc>
          <w:tcPr>
            <w:tcW w:w="941" w:type="dxa"/>
          </w:tcPr>
          <w:p w14:paraId="7CEC9D4B" w14:textId="77777777" w:rsidR="00EC017E" w:rsidRDefault="00EC017E" w:rsidP="00443B17">
            <w:pPr>
              <w:spacing w:line="360" w:lineRule="auto"/>
              <w:jc w:val="center"/>
            </w:pPr>
            <w:r w:rsidRPr="00F14369">
              <w:t>0.64</w:t>
            </w:r>
          </w:p>
        </w:tc>
        <w:tc>
          <w:tcPr>
            <w:tcW w:w="734" w:type="dxa"/>
          </w:tcPr>
          <w:p w14:paraId="1C5B3358" w14:textId="77777777" w:rsidR="00EC017E" w:rsidRDefault="00EC017E" w:rsidP="00443B17">
            <w:pPr>
              <w:spacing w:line="360" w:lineRule="auto"/>
              <w:jc w:val="center"/>
            </w:pPr>
            <w:r>
              <w:t xml:space="preserve"> </w:t>
            </w:r>
            <w:r w:rsidRPr="00F66574">
              <w:t>0.70</w:t>
            </w:r>
          </w:p>
        </w:tc>
        <w:tc>
          <w:tcPr>
            <w:tcW w:w="1128" w:type="dxa"/>
          </w:tcPr>
          <w:p w14:paraId="71CD7C6D" w14:textId="77777777" w:rsidR="00EC017E" w:rsidRDefault="00EC017E" w:rsidP="00443B17">
            <w:pPr>
              <w:spacing w:line="360" w:lineRule="auto"/>
              <w:jc w:val="center"/>
            </w:pPr>
            <w:r w:rsidRPr="001644EB">
              <w:t>0.70</w:t>
            </w:r>
          </w:p>
        </w:tc>
        <w:tc>
          <w:tcPr>
            <w:tcW w:w="942" w:type="dxa"/>
          </w:tcPr>
          <w:p w14:paraId="732B4A0B" w14:textId="77777777" w:rsidR="00EC017E" w:rsidRDefault="00EC017E" w:rsidP="00443B17">
            <w:pPr>
              <w:spacing w:line="360" w:lineRule="auto"/>
              <w:jc w:val="center"/>
            </w:pPr>
            <w:r w:rsidRPr="001644EB">
              <w:t>0.7</w:t>
            </w:r>
            <w:r>
              <w:t>1</w:t>
            </w:r>
          </w:p>
        </w:tc>
        <w:tc>
          <w:tcPr>
            <w:tcW w:w="660" w:type="dxa"/>
          </w:tcPr>
          <w:p w14:paraId="5EC4904A" w14:textId="77777777" w:rsidR="00EC017E" w:rsidRDefault="00EC017E" w:rsidP="00443B17">
            <w:pPr>
              <w:spacing w:line="360" w:lineRule="auto"/>
              <w:jc w:val="center"/>
            </w:pPr>
            <w:r>
              <w:t>-</w:t>
            </w:r>
          </w:p>
        </w:tc>
        <w:tc>
          <w:tcPr>
            <w:tcW w:w="1102" w:type="dxa"/>
          </w:tcPr>
          <w:p w14:paraId="35E0504F" w14:textId="77777777" w:rsidR="00EC017E" w:rsidRDefault="00EC017E" w:rsidP="00443B17">
            <w:pPr>
              <w:spacing w:line="360" w:lineRule="auto"/>
              <w:jc w:val="center"/>
            </w:pPr>
            <w:r>
              <w:t>-</w:t>
            </w:r>
          </w:p>
        </w:tc>
        <w:tc>
          <w:tcPr>
            <w:tcW w:w="793" w:type="dxa"/>
          </w:tcPr>
          <w:p w14:paraId="7975AFFA" w14:textId="77777777" w:rsidR="00EC017E" w:rsidRDefault="00EC017E" w:rsidP="00443B17">
            <w:pPr>
              <w:spacing w:line="360" w:lineRule="auto"/>
              <w:jc w:val="center"/>
            </w:pPr>
            <w:r>
              <w:t>-</w:t>
            </w:r>
          </w:p>
        </w:tc>
      </w:tr>
      <w:tr w:rsidR="00EC017E" w14:paraId="5F265DEA" w14:textId="77777777" w:rsidTr="00443B17">
        <w:tc>
          <w:tcPr>
            <w:tcW w:w="1231" w:type="dxa"/>
          </w:tcPr>
          <w:p w14:paraId="489B3177" w14:textId="77777777" w:rsidR="00EC017E" w:rsidRDefault="00EC017E" w:rsidP="00443B17">
            <w:pPr>
              <w:spacing w:line="360" w:lineRule="auto"/>
            </w:pPr>
            <w:r>
              <w:t>Support Vector machine</w:t>
            </w:r>
          </w:p>
        </w:tc>
        <w:tc>
          <w:tcPr>
            <w:tcW w:w="736" w:type="dxa"/>
          </w:tcPr>
          <w:p w14:paraId="04C5715C" w14:textId="77777777" w:rsidR="00EC017E" w:rsidRDefault="00EC017E" w:rsidP="00443B17">
            <w:pPr>
              <w:spacing w:line="360" w:lineRule="auto"/>
              <w:jc w:val="center"/>
            </w:pPr>
            <w:r w:rsidRPr="00F14369">
              <w:t>0.70</w:t>
            </w:r>
          </w:p>
        </w:tc>
        <w:tc>
          <w:tcPr>
            <w:tcW w:w="1129" w:type="dxa"/>
          </w:tcPr>
          <w:p w14:paraId="259A82B5" w14:textId="77777777" w:rsidR="00EC017E" w:rsidRDefault="00EC017E" w:rsidP="00443B17">
            <w:pPr>
              <w:spacing w:line="360" w:lineRule="auto"/>
              <w:jc w:val="center"/>
            </w:pPr>
            <w:r w:rsidRPr="00907946">
              <w:t>0.71</w:t>
            </w:r>
          </w:p>
        </w:tc>
        <w:tc>
          <w:tcPr>
            <w:tcW w:w="941" w:type="dxa"/>
          </w:tcPr>
          <w:p w14:paraId="33951AA5" w14:textId="77777777" w:rsidR="00EC017E" w:rsidRDefault="00EC017E" w:rsidP="00443B17">
            <w:pPr>
              <w:spacing w:line="360" w:lineRule="auto"/>
              <w:jc w:val="center"/>
            </w:pPr>
            <w:r w:rsidRPr="00907946">
              <w:t>0.69</w:t>
            </w:r>
          </w:p>
        </w:tc>
        <w:tc>
          <w:tcPr>
            <w:tcW w:w="734" w:type="dxa"/>
          </w:tcPr>
          <w:p w14:paraId="7A2BEAF4" w14:textId="77777777" w:rsidR="00EC017E" w:rsidRPr="000B7880" w:rsidRDefault="00EC017E" w:rsidP="00443B17">
            <w:pPr>
              <w:spacing w:line="360" w:lineRule="auto"/>
              <w:jc w:val="center"/>
            </w:pPr>
            <w:r w:rsidRPr="000B7880">
              <w:t>0.77</w:t>
            </w:r>
          </w:p>
        </w:tc>
        <w:tc>
          <w:tcPr>
            <w:tcW w:w="1128" w:type="dxa"/>
          </w:tcPr>
          <w:p w14:paraId="01E189A2" w14:textId="77777777" w:rsidR="00EC017E" w:rsidRDefault="00EC017E" w:rsidP="00443B17">
            <w:pPr>
              <w:spacing w:line="360" w:lineRule="auto"/>
              <w:jc w:val="center"/>
            </w:pPr>
            <w:r w:rsidRPr="00492B25">
              <w:t>0.73</w:t>
            </w:r>
          </w:p>
        </w:tc>
        <w:tc>
          <w:tcPr>
            <w:tcW w:w="942" w:type="dxa"/>
          </w:tcPr>
          <w:p w14:paraId="4469AA0C" w14:textId="77777777" w:rsidR="00EC017E" w:rsidRDefault="00EC017E" w:rsidP="00443B17">
            <w:pPr>
              <w:spacing w:line="360" w:lineRule="auto"/>
              <w:jc w:val="center"/>
            </w:pPr>
            <w:r w:rsidRPr="002A60A6">
              <w:t>0.82</w:t>
            </w:r>
          </w:p>
        </w:tc>
        <w:tc>
          <w:tcPr>
            <w:tcW w:w="660" w:type="dxa"/>
          </w:tcPr>
          <w:p w14:paraId="24AD6FEC" w14:textId="77777777" w:rsidR="00EC017E" w:rsidRDefault="00EC017E" w:rsidP="00443B17">
            <w:pPr>
              <w:spacing w:line="360" w:lineRule="auto"/>
              <w:jc w:val="center"/>
            </w:pPr>
            <w:r>
              <w:t>0.53</w:t>
            </w:r>
          </w:p>
        </w:tc>
        <w:tc>
          <w:tcPr>
            <w:tcW w:w="1102" w:type="dxa"/>
          </w:tcPr>
          <w:p w14:paraId="2CAB67E2" w14:textId="77777777" w:rsidR="00EC017E" w:rsidRDefault="00EC017E" w:rsidP="00443B17">
            <w:pPr>
              <w:spacing w:line="360" w:lineRule="auto"/>
              <w:jc w:val="center"/>
            </w:pPr>
            <w:r>
              <w:t>0.53</w:t>
            </w:r>
          </w:p>
        </w:tc>
        <w:tc>
          <w:tcPr>
            <w:tcW w:w="793" w:type="dxa"/>
          </w:tcPr>
          <w:p w14:paraId="46BD16F4" w14:textId="77777777" w:rsidR="00EC017E" w:rsidRDefault="00EC017E" w:rsidP="00443B17">
            <w:pPr>
              <w:spacing w:line="360" w:lineRule="auto"/>
              <w:jc w:val="center"/>
            </w:pPr>
            <w:r>
              <w:t>0.53</w:t>
            </w:r>
          </w:p>
        </w:tc>
      </w:tr>
      <w:tr w:rsidR="00EC017E" w14:paraId="7D24975F" w14:textId="77777777" w:rsidTr="00443B17">
        <w:tc>
          <w:tcPr>
            <w:tcW w:w="1231" w:type="dxa"/>
          </w:tcPr>
          <w:p w14:paraId="5DEDBA97" w14:textId="77777777" w:rsidR="00EC017E" w:rsidRPr="000B7880" w:rsidRDefault="00EC017E" w:rsidP="00443B17">
            <w:pPr>
              <w:spacing w:line="360" w:lineRule="auto"/>
            </w:pPr>
            <w:r w:rsidRPr="000B7880">
              <w:t>Random forest</w:t>
            </w:r>
          </w:p>
        </w:tc>
        <w:tc>
          <w:tcPr>
            <w:tcW w:w="736" w:type="dxa"/>
          </w:tcPr>
          <w:p w14:paraId="041C11DE" w14:textId="77777777" w:rsidR="00EC017E" w:rsidRPr="00771B38" w:rsidRDefault="00EC017E" w:rsidP="00443B17">
            <w:pPr>
              <w:spacing w:line="360" w:lineRule="auto"/>
              <w:jc w:val="center"/>
              <w:rPr>
                <w:b/>
                <w:bCs/>
              </w:rPr>
            </w:pPr>
            <w:r w:rsidRPr="00771B38">
              <w:rPr>
                <w:b/>
                <w:bCs/>
              </w:rPr>
              <w:t>0.72</w:t>
            </w:r>
          </w:p>
        </w:tc>
        <w:tc>
          <w:tcPr>
            <w:tcW w:w="1129" w:type="dxa"/>
          </w:tcPr>
          <w:p w14:paraId="43E6316A" w14:textId="77777777" w:rsidR="00EC017E" w:rsidRDefault="00EC017E" w:rsidP="00443B17">
            <w:pPr>
              <w:spacing w:line="360" w:lineRule="auto"/>
              <w:jc w:val="center"/>
            </w:pPr>
            <w:r w:rsidRPr="00102162">
              <w:t>0.75</w:t>
            </w:r>
          </w:p>
        </w:tc>
        <w:tc>
          <w:tcPr>
            <w:tcW w:w="941" w:type="dxa"/>
          </w:tcPr>
          <w:p w14:paraId="71027916" w14:textId="77777777" w:rsidR="00EC017E" w:rsidRDefault="00EC017E" w:rsidP="00443B17">
            <w:pPr>
              <w:spacing w:line="360" w:lineRule="auto"/>
              <w:jc w:val="center"/>
            </w:pPr>
            <w:r w:rsidRPr="00102162">
              <w:t>0.69</w:t>
            </w:r>
          </w:p>
        </w:tc>
        <w:tc>
          <w:tcPr>
            <w:tcW w:w="734" w:type="dxa"/>
          </w:tcPr>
          <w:p w14:paraId="06EC2912" w14:textId="77777777" w:rsidR="00EC017E" w:rsidRPr="00B56020" w:rsidRDefault="00EC017E" w:rsidP="00443B17">
            <w:pPr>
              <w:spacing w:line="360" w:lineRule="auto"/>
              <w:jc w:val="center"/>
              <w:rPr>
                <w:b/>
                <w:bCs/>
              </w:rPr>
            </w:pPr>
            <w:r w:rsidRPr="00B56020">
              <w:rPr>
                <w:b/>
                <w:bCs/>
              </w:rPr>
              <w:t>0.78</w:t>
            </w:r>
          </w:p>
        </w:tc>
        <w:tc>
          <w:tcPr>
            <w:tcW w:w="1128" w:type="dxa"/>
          </w:tcPr>
          <w:p w14:paraId="2CF0568E" w14:textId="77777777" w:rsidR="00EC017E" w:rsidRDefault="00EC017E" w:rsidP="00443B17">
            <w:pPr>
              <w:spacing w:line="360" w:lineRule="auto"/>
              <w:jc w:val="center"/>
            </w:pPr>
            <w:r w:rsidRPr="00AD636F">
              <w:t>0.78</w:t>
            </w:r>
          </w:p>
        </w:tc>
        <w:tc>
          <w:tcPr>
            <w:tcW w:w="942" w:type="dxa"/>
          </w:tcPr>
          <w:p w14:paraId="1B355636" w14:textId="77777777" w:rsidR="00EC017E" w:rsidRDefault="00EC017E" w:rsidP="00443B17">
            <w:pPr>
              <w:spacing w:line="360" w:lineRule="auto"/>
              <w:jc w:val="center"/>
            </w:pPr>
            <w:r w:rsidRPr="00AD636F">
              <w:t>0.77</w:t>
            </w:r>
          </w:p>
        </w:tc>
        <w:tc>
          <w:tcPr>
            <w:tcW w:w="660" w:type="dxa"/>
          </w:tcPr>
          <w:p w14:paraId="68391A2D" w14:textId="77777777" w:rsidR="00EC017E" w:rsidRDefault="00EC017E" w:rsidP="00443B17">
            <w:pPr>
              <w:spacing w:line="360" w:lineRule="auto"/>
              <w:jc w:val="center"/>
            </w:pPr>
            <w:r>
              <w:t>0.52</w:t>
            </w:r>
          </w:p>
        </w:tc>
        <w:tc>
          <w:tcPr>
            <w:tcW w:w="1102" w:type="dxa"/>
          </w:tcPr>
          <w:p w14:paraId="71AE11E7" w14:textId="77777777" w:rsidR="00EC017E" w:rsidRDefault="00EC017E" w:rsidP="00443B17">
            <w:pPr>
              <w:spacing w:line="360" w:lineRule="auto"/>
              <w:jc w:val="center"/>
            </w:pPr>
            <w:r>
              <w:t>0.52</w:t>
            </w:r>
          </w:p>
        </w:tc>
        <w:tc>
          <w:tcPr>
            <w:tcW w:w="793" w:type="dxa"/>
          </w:tcPr>
          <w:p w14:paraId="3DF1B7CA" w14:textId="77777777" w:rsidR="00EC017E" w:rsidRDefault="00EC017E" w:rsidP="00443B17">
            <w:pPr>
              <w:spacing w:line="360" w:lineRule="auto"/>
              <w:jc w:val="center"/>
            </w:pPr>
            <w:r>
              <w:t>0.52</w:t>
            </w:r>
          </w:p>
        </w:tc>
      </w:tr>
      <w:tr w:rsidR="00EC017E" w14:paraId="0FBEC955" w14:textId="77777777" w:rsidTr="00443B17">
        <w:tc>
          <w:tcPr>
            <w:tcW w:w="1231" w:type="dxa"/>
          </w:tcPr>
          <w:p w14:paraId="7FD0134A" w14:textId="77777777" w:rsidR="00EC017E" w:rsidRDefault="00EC017E" w:rsidP="00443B17">
            <w:pPr>
              <w:spacing w:line="360" w:lineRule="auto"/>
            </w:pPr>
            <w:proofErr w:type="spellStart"/>
            <w:r>
              <w:t>XGBoost</w:t>
            </w:r>
            <w:proofErr w:type="spellEnd"/>
          </w:p>
        </w:tc>
        <w:tc>
          <w:tcPr>
            <w:tcW w:w="736" w:type="dxa"/>
          </w:tcPr>
          <w:p w14:paraId="6C8100C8" w14:textId="77777777" w:rsidR="00EC017E" w:rsidRDefault="00EC017E" w:rsidP="00443B17">
            <w:pPr>
              <w:spacing w:line="360" w:lineRule="auto"/>
              <w:jc w:val="center"/>
            </w:pPr>
            <w:r w:rsidRPr="00102162">
              <w:t>0.67</w:t>
            </w:r>
          </w:p>
        </w:tc>
        <w:tc>
          <w:tcPr>
            <w:tcW w:w="1129" w:type="dxa"/>
          </w:tcPr>
          <w:p w14:paraId="2C07DF16" w14:textId="77777777" w:rsidR="00EC017E" w:rsidRDefault="00EC017E" w:rsidP="00443B17">
            <w:pPr>
              <w:spacing w:line="360" w:lineRule="auto"/>
              <w:jc w:val="center"/>
            </w:pPr>
            <w:r w:rsidRPr="00BF06A4">
              <w:t>0.64</w:t>
            </w:r>
          </w:p>
        </w:tc>
        <w:tc>
          <w:tcPr>
            <w:tcW w:w="941" w:type="dxa"/>
          </w:tcPr>
          <w:p w14:paraId="45060E28" w14:textId="77777777" w:rsidR="00EC017E" w:rsidRDefault="00EC017E" w:rsidP="00443B17">
            <w:pPr>
              <w:spacing w:line="360" w:lineRule="auto"/>
              <w:jc w:val="center"/>
            </w:pPr>
            <w:r w:rsidRPr="00BF06A4">
              <w:t>0.70</w:t>
            </w:r>
          </w:p>
        </w:tc>
        <w:tc>
          <w:tcPr>
            <w:tcW w:w="734" w:type="dxa"/>
          </w:tcPr>
          <w:p w14:paraId="1459F318" w14:textId="77777777" w:rsidR="00EC017E" w:rsidRPr="000B7880" w:rsidRDefault="00EC017E" w:rsidP="00443B17">
            <w:pPr>
              <w:spacing w:line="360" w:lineRule="auto"/>
              <w:jc w:val="center"/>
            </w:pPr>
            <w:r w:rsidRPr="000B7880">
              <w:t>0.71</w:t>
            </w:r>
          </w:p>
        </w:tc>
        <w:tc>
          <w:tcPr>
            <w:tcW w:w="1128" w:type="dxa"/>
          </w:tcPr>
          <w:p w14:paraId="59CF9C09" w14:textId="77777777" w:rsidR="00EC017E" w:rsidRDefault="00EC017E" w:rsidP="00443B17">
            <w:pPr>
              <w:spacing w:line="360" w:lineRule="auto"/>
              <w:jc w:val="center"/>
            </w:pPr>
            <w:r w:rsidRPr="00AD636F">
              <w:t>0.72</w:t>
            </w:r>
          </w:p>
        </w:tc>
        <w:tc>
          <w:tcPr>
            <w:tcW w:w="942" w:type="dxa"/>
          </w:tcPr>
          <w:p w14:paraId="0CA1E794" w14:textId="77777777" w:rsidR="00EC017E" w:rsidRDefault="00EC017E" w:rsidP="00443B17">
            <w:pPr>
              <w:spacing w:line="360" w:lineRule="auto"/>
              <w:jc w:val="center"/>
            </w:pPr>
            <w:r w:rsidRPr="004E127B">
              <w:t>0.70</w:t>
            </w:r>
          </w:p>
        </w:tc>
        <w:tc>
          <w:tcPr>
            <w:tcW w:w="660" w:type="dxa"/>
          </w:tcPr>
          <w:p w14:paraId="3A3DD83B" w14:textId="77777777" w:rsidR="00EC017E" w:rsidRDefault="00EC017E" w:rsidP="00443B17">
            <w:pPr>
              <w:spacing w:line="360" w:lineRule="auto"/>
              <w:jc w:val="center"/>
            </w:pPr>
            <w:r>
              <w:t>-</w:t>
            </w:r>
          </w:p>
        </w:tc>
        <w:tc>
          <w:tcPr>
            <w:tcW w:w="1102" w:type="dxa"/>
          </w:tcPr>
          <w:p w14:paraId="719D2380" w14:textId="77777777" w:rsidR="00EC017E" w:rsidRDefault="00EC017E" w:rsidP="00443B17">
            <w:pPr>
              <w:spacing w:line="360" w:lineRule="auto"/>
              <w:jc w:val="center"/>
            </w:pPr>
            <w:r>
              <w:t>-</w:t>
            </w:r>
          </w:p>
        </w:tc>
        <w:tc>
          <w:tcPr>
            <w:tcW w:w="793" w:type="dxa"/>
          </w:tcPr>
          <w:p w14:paraId="3467DE10" w14:textId="77777777" w:rsidR="00EC017E" w:rsidRDefault="00EC017E" w:rsidP="00443B17">
            <w:pPr>
              <w:spacing w:line="360" w:lineRule="auto"/>
              <w:jc w:val="center"/>
            </w:pPr>
            <w:r>
              <w:t>-</w:t>
            </w:r>
          </w:p>
        </w:tc>
      </w:tr>
      <w:tr w:rsidR="00EC017E" w14:paraId="2256C7B5" w14:textId="77777777" w:rsidTr="00443B17">
        <w:tc>
          <w:tcPr>
            <w:tcW w:w="1231" w:type="dxa"/>
          </w:tcPr>
          <w:p w14:paraId="253E7A3A" w14:textId="77777777" w:rsidR="00EC017E" w:rsidRDefault="00EC017E" w:rsidP="00443B17">
            <w:pPr>
              <w:spacing w:line="360" w:lineRule="auto"/>
            </w:pPr>
            <w:r>
              <w:t>MLP</w:t>
            </w:r>
          </w:p>
        </w:tc>
        <w:tc>
          <w:tcPr>
            <w:tcW w:w="736" w:type="dxa"/>
          </w:tcPr>
          <w:p w14:paraId="68E3CD52" w14:textId="77777777" w:rsidR="00EC017E" w:rsidRDefault="00EC017E" w:rsidP="00443B17">
            <w:pPr>
              <w:spacing w:line="360" w:lineRule="auto"/>
              <w:jc w:val="center"/>
            </w:pPr>
            <w:r>
              <w:t>-</w:t>
            </w:r>
          </w:p>
        </w:tc>
        <w:tc>
          <w:tcPr>
            <w:tcW w:w="1129" w:type="dxa"/>
          </w:tcPr>
          <w:p w14:paraId="0648C338" w14:textId="77777777" w:rsidR="00EC017E" w:rsidRDefault="00EC017E" w:rsidP="00443B17">
            <w:pPr>
              <w:spacing w:line="360" w:lineRule="auto"/>
              <w:jc w:val="center"/>
            </w:pPr>
            <w:r>
              <w:t>-</w:t>
            </w:r>
          </w:p>
        </w:tc>
        <w:tc>
          <w:tcPr>
            <w:tcW w:w="941" w:type="dxa"/>
          </w:tcPr>
          <w:p w14:paraId="3075FB8F" w14:textId="77777777" w:rsidR="00EC017E" w:rsidRDefault="00EC017E" w:rsidP="00443B17">
            <w:pPr>
              <w:spacing w:line="360" w:lineRule="auto"/>
              <w:jc w:val="center"/>
            </w:pPr>
            <w:r>
              <w:t>-</w:t>
            </w:r>
          </w:p>
        </w:tc>
        <w:tc>
          <w:tcPr>
            <w:tcW w:w="734" w:type="dxa"/>
          </w:tcPr>
          <w:p w14:paraId="394069FA" w14:textId="77777777" w:rsidR="00EC017E" w:rsidRDefault="00EC017E" w:rsidP="00443B17">
            <w:pPr>
              <w:spacing w:line="360" w:lineRule="auto"/>
              <w:jc w:val="center"/>
            </w:pPr>
            <w:r>
              <w:t>-</w:t>
            </w:r>
          </w:p>
        </w:tc>
        <w:tc>
          <w:tcPr>
            <w:tcW w:w="1128" w:type="dxa"/>
          </w:tcPr>
          <w:p w14:paraId="772E6B2B" w14:textId="77777777" w:rsidR="00EC017E" w:rsidRDefault="00EC017E" w:rsidP="00443B17">
            <w:pPr>
              <w:spacing w:line="360" w:lineRule="auto"/>
              <w:jc w:val="center"/>
            </w:pPr>
            <w:r>
              <w:t>-</w:t>
            </w:r>
          </w:p>
        </w:tc>
        <w:tc>
          <w:tcPr>
            <w:tcW w:w="942" w:type="dxa"/>
          </w:tcPr>
          <w:p w14:paraId="4AD2382C" w14:textId="77777777" w:rsidR="00EC017E" w:rsidRDefault="00EC017E" w:rsidP="00443B17">
            <w:pPr>
              <w:spacing w:line="360" w:lineRule="auto"/>
              <w:jc w:val="center"/>
            </w:pPr>
            <w:r>
              <w:t>-</w:t>
            </w:r>
          </w:p>
        </w:tc>
        <w:tc>
          <w:tcPr>
            <w:tcW w:w="660" w:type="dxa"/>
          </w:tcPr>
          <w:p w14:paraId="7DC1CB05" w14:textId="77777777" w:rsidR="00EC017E" w:rsidRPr="00771B38" w:rsidRDefault="00EC017E" w:rsidP="00443B17">
            <w:pPr>
              <w:spacing w:line="360" w:lineRule="auto"/>
              <w:jc w:val="center"/>
              <w:rPr>
                <w:b/>
                <w:bCs/>
              </w:rPr>
            </w:pPr>
            <w:r w:rsidRPr="00771B38">
              <w:rPr>
                <w:b/>
                <w:bCs/>
              </w:rPr>
              <w:t>0.62</w:t>
            </w:r>
          </w:p>
        </w:tc>
        <w:tc>
          <w:tcPr>
            <w:tcW w:w="1102" w:type="dxa"/>
          </w:tcPr>
          <w:p w14:paraId="0E967342" w14:textId="77777777" w:rsidR="00EC017E" w:rsidRDefault="00EC017E" w:rsidP="00443B17">
            <w:pPr>
              <w:spacing w:line="360" w:lineRule="auto"/>
              <w:jc w:val="center"/>
            </w:pPr>
            <w:r>
              <w:t>0.63</w:t>
            </w:r>
          </w:p>
        </w:tc>
        <w:tc>
          <w:tcPr>
            <w:tcW w:w="793" w:type="dxa"/>
          </w:tcPr>
          <w:p w14:paraId="3CD068F1" w14:textId="77777777" w:rsidR="00EC017E" w:rsidRDefault="00EC017E" w:rsidP="00443B17">
            <w:pPr>
              <w:spacing w:line="360" w:lineRule="auto"/>
              <w:jc w:val="center"/>
            </w:pPr>
            <w:r>
              <w:t>0.62</w:t>
            </w:r>
          </w:p>
        </w:tc>
      </w:tr>
    </w:tbl>
    <w:p w14:paraId="3A879733" w14:textId="5C678FC3" w:rsidR="00EC017E" w:rsidRDefault="00EC017E" w:rsidP="00EC017E">
      <w:pPr>
        <w:spacing w:line="360" w:lineRule="auto"/>
      </w:pPr>
    </w:p>
    <w:p w14:paraId="7A6391E9" w14:textId="77777777" w:rsidR="001D1F81" w:rsidRDefault="001D1F81" w:rsidP="001D1F81">
      <w:pPr>
        <w:pStyle w:val="Heading1"/>
        <w:rPr>
          <w:ins w:id="126" w:author="Sina Ozdemir" w:date="2022-06-15T14:23:00Z"/>
        </w:rPr>
      </w:pPr>
      <w:ins w:id="127" w:author="Sina Ozdemir" w:date="2022-06-15T14:23:00Z">
        <w:r>
          <w:t>Discussion and conclusion:</w:t>
        </w:r>
      </w:ins>
    </w:p>
    <w:p w14:paraId="7470F56B" w14:textId="77777777" w:rsidR="00655230" w:rsidRDefault="00655230" w:rsidP="001D1F81">
      <w:pPr>
        <w:rPr>
          <w:ins w:id="128" w:author="Sina Ozdemir" w:date="2022-06-15T14:23:00Z"/>
        </w:rPr>
      </w:pPr>
    </w:p>
    <w:p w14:paraId="0B64C269" w14:textId="1387225E" w:rsidR="00F57DD2" w:rsidRDefault="00655230" w:rsidP="00737091">
      <w:pPr>
        <w:jc w:val="both"/>
        <w:rPr>
          <w:ins w:id="129" w:author="Sina Ozdemir" w:date="2022-06-15T14:56:00Z"/>
        </w:rPr>
      </w:pPr>
      <w:ins w:id="130" w:author="Sina Ozdemir" w:date="2022-06-15T14:23:00Z">
        <w:r>
          <w:t xml:space="preserve">Overall, our results indicate that it is not necessarily better to incorporate </w:t>
        </w:r>
      </w:ins>
      <w:ins w:id="131" w:author="Sina Ozdemir" w:date="2022-06-15T14:24:00Z">
        <w:r w:rsidR="00443C8D">
          <w:t xml:space="preserve">visual elements in text classification with automated analysis. </w:t>
        </w:r>
        <w:del w:id="132" w:author="Sina Furkan Özdemir" w:date="2022-06-15T15:16:00Z">
          <w:r w:rsidR="00443C8D" w:rsidDel="00E26671">
            <w:delText xml:space="preserve">As our results indicate </w:delText>
          </w:r>
        </w:del>
        <w:r w:rsidR="00443C8D">
          <w:t xml:space="preserve">DL based classifier is </w:t>
        </w:r>
        <w:r w:rsidR="00B85502">
          <w:t xml:space="preserve">outperformed by SL models with much simpler data representation by a considerable margin. </w:t>
        </w:r>
      </w:ins>
      <w:ins w:id="133" w:author="Sina Ozdemir" w:date="2022-06-15T14:25:00Z">
        <w:r w:rsidR="00B85502">
          <w:t xml:space="preserve">This result begets </w:t>
        </w:r>
      </w:ins>
      <w:ins w:id="134" w:author="Sina Ozdemir" w:date="2022-06-15T14:51:00Z">
        <w:r w:rsidR="00F4294D">
          <w:t>insights</w:t>
        </w:r>
      </w:ins>
      <w:ins w:id="135" w:author="Sina Ozdemir" w:date="2022-06-15T14:25:00Z">
        <w:r w:rsidR="00B85502">
          <w:t xml:space="preserve"> </w:t>
        </w:r>
        <w:r w:rsidR="002D0479">
          <w:t>for automated content analysis</w:t>
        </w:r>
        <w:del w:id="136" w:author="Sina Furkan Özdemir" w:date="2022-06-15T15:17:00Z">
          <w:r w:rsidR="002D0479" w:rsidDel="00E26671">
            <w:delText xml:space="preserve"> research and practice</w:delText>
          </w:r>
        </w:del>
        <w:r w:rsidR="002D0479">
          <w:t xml:space="preserve">. </w:t>
        </w:r>
      </w:ins>
      <w:ins w:id="137" w:author="Sina Ozdemir" w:date="2022-06-15T14:56:00Z">
        <w:r w:rsidR="00737091">
          <w:t>W</w:t>
        </w:r>
      </w:ins>
      <w:ins w:id="138" w:author="Sina Ozdemir" w:date="2022-06-15T14:26:00Z">
        <w:r w:rsidR="00730588">
          <w:t>h</w:t>
        </w:r>
      </w:ins>
      <w:ins w:id="139" w:author="Sina Ozdemir" w:date="2022-06-15T14:27:00Z">
        <w:r w:rsidR="00730588">
          <w:t>ile visual materials can be important for the delivery of the message, they may create more noise than signal in automated content analysis.</w:t>
        </w:r>
      </w:ins>
      <w:ins w:id="140" w:author="Sina Ozdemir" w:date="2022-06-15T14:51:00Z">
        <w:r w:rsidR="00E72FEA">
          <w:t xml:space="preserve"> In our case, the natural public relations visual content was extremely diverse often including creative visual infographics. </w:t>
        </w:r>
        <w:r w:rsidR="007956DE">
          <w:t>These images are</w:t>
        </w:r>
      </w:ins>
      <w:ins w:id="141" w:author="Sina Ozdemir" w:date="2022-06-15T14:52:00Z">
        <w:r w:rsidR="007956DE">
          <w:t xml:space="preserve">, by nature, are rather different from training images often used in computer </w:t>
        </w:r>
        <w:proofErr w:type="gramStart"/>
        <w:r w:rsidR="007956DE">
          <w:t>vision</w:t>
        </w:r>
      </w:ins>
      <w:ins w:id="142" w:author="Sina Ozdemir" w:date="2022-06-15T14:54:00Z">
        <w:r w:rsidR="001C54CC">
          <w:t>(</w:t>
        </w:r>
        <w:proofErr w:type="gramEnd"/>
        <w:r w:rsidR="001C54CC">
          <w:t>CV)</w:t>
        </w:r>
      </w:ins>
      <w:ins w:id="143" w:author="Sina Ozdemir" w:date="2022-06-15T14:52:00Z">
        <w:r w:rsidR="007956DE">
          <w:t xml:space="preserve"> </w:t>
        </w:r>
        <w:r w:rsidR="003D444C">
          <w:t>models. Moreover, the substantive purposes of computer vision a</w:t>
        </w:r>
      </w:ins>
      <w:ins w:id="144" w:author="Sina Ozdemir" w:date="2022-06-15T14:53:00Z">
        <w:r w:rsidR="003D444C">
          <w:t xml:space="preserve">nd social sciences often </w:t>
        </w:r>
        <w:del w:id="145" w:author="Sina Furkan Özdemir" w:date="2022-06-15T15:17:00Z">
          <w:r w:rsidR="003D444C" w:rsidDel="00E35D3D">
            <w:delText xml:space="preserve">substantially </w:delText>
          </w:r>
        </w:del>
        <w:r w:rsidR="003D444C">
          <w:t xml:space="preserve">diverge from each other. </w:t>
        </w:r>
        <w:proofErr w:type="gramStart"/>
        <w:r w:rsidR="003D444C">
          <w:t>Therefore,</w:t>
        </w:r>
        <w:r w:rsidR="00B43814">
          <w:t xml:space="preserve"> </w:t>
        </w:r>
      </w:ins>
      <w:ins w:id="146" w:author="Sina Ozdemir" w:date="2022-06-15T14:27:00Z">
        <w:r w:rsidR="00730588">
          <w:t xml:space="preserve"> </w:t>
        </w:r>
      </w:ins>
      <w:ins w:id="147" w:author="Sina Ozdemir" w:date="2022-06-15T14:54:00Z">
        <w:r w:rsidR="001C54CC">
          <w:t>CV</w:t>
        </w:r>
        <w:proofErr w:type="gramEnd"/>
        <w:r w:rsidR="001C54CC">
          <w:t xml:space="preserve"> models tend to have a different purpose. This complicates choosing the right CV model even further. </w:t>
        </w:r>
        <w:r w:rsidR="008F0D89">
          <w:t xml:space="preserve">These circumstances clearly </w:t>
        </w:r>
        <w:proofErr w:type="gramStart"/>
        <w:r w:rsidR="008F0D89">
          <w:t>calls</w:t>
        </w:r>
        <w:proofErr w:type="gramEnd"/>
        <w:r w:rsidR="008F0D89">
          <w:t xml:space="preserve"> for visual material processing models tail</w:t>
        </w:r>
      </w:ins>
      <w:ins w:id="148" w:author="Sina Ozdemir" w:date="2022-06-15T14:55:00Z">
        <w:r w:rsidR="008F0D89">
          <w:t>ored for social science purposes</w:t>
        </w:r>
        <w:r w:rsidR="002E64EC">
          <w:t>. While this would be a rather demanding task, it should be possible to create such models using existing machine learning architectures.</w:t>
        </w:r>
      </w:ins>
    </w:p>
    <w:p w14:paraId="0BAA5AE9" w14:textId="03E04C42" w:rsidR="00737091" w:rsidRDefault="00737091" w:rsidP="00737091">
      <w:pPr>
        <w:jc w:val="both"/>
        <w:rPr>
          <w:ins w:id="149" w:author="Sina Furkan Özdemir" w:date="2022-06-15T15:16:00Z"/>
        </w:rPr>
      </w:pPr>
      <w:ins w:id="150" w:author="Sina Ozdemir" w:date="2022-06-15T14:56:00Z">
        <w:r>
          <w:t xml:space="preserve">Based on our results, </w:t>
        </w:r>
        <w:r w:rsidR="008262BA">
          <w:t xml:space="preserve">there are </w:t>
        </w:r>
        <w:del w:id="151" w:author="Sina Furkan Özdemir" w:date="2022-06-15T15:17:00Z">
          <w:r w:rsidR="008262BA" w:rsidDel="00D962CC">
            <w:delText xml:space="preserve">a severa </w:delText>
          </w:r>
        </w:del>
      </w:ins>
      <w:ins w:id="152" w:author="Sina Furkan Özdemir" w:date="2022-06-15T15:17:00Z">
        <w:r w:rsidR="00D962CC">
          <w:t xml:space="preserve">several </w:t>
        </w:r>
      </w:ins>
      <w:ins w:id="153" w:author="Sina Ozdemir" w:date="2022-06-15T14:56:00Z">
        <w:r w:rsidR="008262BA">
          <w:t>good practices we can re</w:t>
        </w:r>
      </w:ins>
      <w:ins w:id="154" w:author="Sina Ozdemir" w:date="2022-06-15T14:57:00Z">
        <w:r w:rsidR="008262BA">
          <w:t>commend for</w:t>
        </w:r>
      </w:ins>
      <w:ins w:id="155" w:author="Sina Furkan Özdemir" w:date="2022-06-15T15:18:00Z">
        <w:r w:rsidR="00D962CC">
          <w:t xml:space="preserve"> the</w:t>
        </w:r>
      </w:ins>
      <w:ins w:id="156" w:author="Sina Ozdemir" w:date="2022-06-15T14:57:00Z">
        <w:r w:rsidR="008262BA">
          <w:t xml:space="preserve"> future</w:t>
        </w:r>
        <w:del w:id="157" w:author="Sina Furkan Özdemir" w:date="2022-06-15T15:18:00Z">
          <w:r w:rsidR="008262BA" w:rsidDel="00D962CC">
            <w:delText xml:space="preserve"> practice and research</w:delText>
          </w:r>
        </w:del>
        <w:r w:rsidR="008262BA">
          <w:t xml:space="preserve">. </w:t>
        </w:r>
        <w:proofErr w:type="gramStart"/>
        <w:r w:rsidR="008262BA">
          <w:t>First of all</w:t>
        </w:r>
        <w:proofErr w:type="gramEnd"/>
        <w:r w:rsidR="008262BA">
          <w:t xml:space="preserve">, DL algorithms require </w:t>
        </w:r>
        <w:r w:rsidR="00DE1E84">
          <w:t>large amount of data to reach acceptable performance.</w:t>
        </w:r>
      </w:ins>
      <w:ins w:id="158" w:author="Sina Ozdemir" w:date="2022-06-15T14:58:00Z">
        <w:r w:rsidR="00C97230">
          <w:t xml:space="preserve"> Therefore, it is always wise to start simple. As our results show, SL algorithms with simpler featurization can </w:t>
        </w:r>
      </w:ins>
      <w:ins w:id="159" w:author="Sina Ozdemir" w:date="2022-06-15T14:59:00Z">
        <w:r w:rsidR="00C97230">
          <w:t xml:space="preserve">accomplish the task even if they do not encode information from visual materials. Therefore, our first recommendation is to </w:t>
        </w:r>
        <w:r w:rsidR="005A1B94">
          <w:t>test the simpler alternative. However, if the research question inextricably requires a multimodal analysis</w:t>
        </w:r>
      </w:ins>
      <w:ins w:id="160" w:author="Sina Ozdemir" w:date="2022-06-15T15:00:00Z">
        <w:r w:rsidR="001A0B4C">
          <w:t xml:space="preserve">, we recommend two key actions. </w:t>
        </w:r>
        <w:proofErr w:type="gramStart"/>
        <w:r w:rsidR="001A0B4C">
          <w:t>First of all</w:t>
        </w:r>
        <w:proofErr w:type="gramEnd"/>
        <w:r w:rsidR="001A0B4C">
          <w:t xml:space="preserve">, it is best to use DL </w:t>
        </w:r>
        <w:r w:rsidR="00CB3EB0">
          <w:t>algorithms with</w:t>
        </w:r>
      </w:ins>
      <w:ins w:id="161" w:author="Sina Furkan Özdemir" w:date="2022-06-15T15:18:00Z">
        <w:r w:rsidR="00DD278D">
          <w:t xml:space="preserve"> </w:t>
        </w:r>
      </w:ins>
      <w:ins w:id="162" w:author="Sina Ozdemir" w:date="2022-06-15T14:57:00Z">
        <w:r w:rsidR="00C97230">
          <w:t xml:space="preserve">multi-modal </w:t>
        </w:r>
      </w:ins>
      <w:ins w:id="163" w:author="Sina Ozdemir" w:date="2022-06-15T14:58:00Z">
        <w:r w:rsidR="00C97230">
          <w:t xml:space="preserve">embeddings </w:t>
        </w:r>
        <w:del w:id="164" w:author="Sina Furkan Özdemir" w:date="2022-06-15T15:18:00Z">
          <w:r w:rsidR="00C97230" w:rsidDel="00DD278D">
            <w:delText>with DL classifiers</w:delText>
          </w:r>
        </w:del>
      </w:ins>
      <w:ins w:id="165" w:author="Sina Ozdemir" w:date="2022-06-15T15:00:00Z">
        <w:del w:id="166" w:author="Sina Furkan Özdemir" w:date="2022-06-15T15:18:00Z">
          <w:r w:rsidR="00CB3EB0" w:rsidDel="00DD278D">
            <w:delText xml:space="preserve"> </w:delText>
          </w:r>
        </w:del>
        <w:r w:rsidR="00CB3EB0">
          <w:t>as they can handle high-dimension tensors better</w:t>
        </w:r>
      </w:ins>
      <w:ins w:id="167" w:author="Sina Furkan Özdemir" w:date="2022-06-15T15:18:00Z">
        <w:r w:rsidR="00DD278D">
          <w:t xml:space="preserve"> </w:t>
        </w:r>
      </w:ins>
      <w:ins w:id="168" w:author="Sina Ozdemir" w:date="2022-06-15T15:00:00Z">
        <w:del w:id="169" w:author="Sina Furkan Özdemir" w:date="2022-06-15T15:18:00Z">
          <w:r w:rsidR="00CB3EB0" w:rsidDel="00DD278D">
            <w:delText xml:space="preserve">n </w:delText>
          </w:r>
        </w:del>
        <w:r w:rsidR="00CB3EB0">
          <w:t>than SL algori</w:t>
        </w:r>
      </w:ins>
      <w:ins w:id="170" w:author="Sina Ozdemir" w:date="2022-06-15T15:01:00Z">
        <w:r w:rsidR="00CB3EB0">
          <w:t xml:space="preserve">thms. However, for this we recommend researchers to have </w:t>
        </w:r>
      </w:ins>
      <w:ins w:id="171" w:author="Sina Ozdemir" w:date="2022-06-15T14:58:00Z">
        <w:del w:id="172" w:author="Sina Furkan Özdemir" w:date="2022-06-15T15:18:00Z">
          <w:r w:rsidR="00C97230" w:rsidDel="00DD278D">
            <w:delText xml:space="preserve">least </w:delText>
          </w:r>
        </w:del>
        <w:r w:rsidR="00C97230">
          <w:t xml:space="preserve">more than 1000 labelled observations for their model. </w:t>
        </w:r>
      </w:ins>
      <w:ins w:id="173" w:author="Sina Ozdemir" w:date="2022-06-15T15:07:00Z">
        <w:r w:rsidR="00265097">
          <w:t xml:space="preserve">Finally, for those researchers with limited </w:t>
        </w:r>
        <w:proofErr w:type="spellStart"/>
        <w:r w:rsidR="00265097">
          <w:t>resourece</w:t>
        </w:r>
        <w:proofErr w:type="spellEnd"/>
        <w:r w:rsidR="00265097">
          <w:t>, we would like to po</w:t>
        </w:r>
      </w:ins>
      <w:ins w:id="174" w:author="Sina Ozdemir" w:date="2022-06-15T15:08:00Z">
        <w:r w:rsidR="00265097">
          <w:t xml:space="preserve">int out that it is still possible to use SL algorithms with multi-modal embeddings. However, SL algorithms are not designed to handle </w:t>
        </w:r>
        <w:r w:rsidR="00563167">
          <w:t>tensors. This requires the researcher to apply dimension reduction to multi-modal embeddings which may lead</w:t>
        </w:r>
      </w:ins>
      <w:ins w:id="175" w:author="Sina Ozdemir" w:date="2022-06-15T15:09:00Z">
        <w:r w:rsidR="00563167">
          <w:t xml:space="preserve"> to substantial information loss as our experiments show. Therefore, it is imperative </w:t>
        </w:r>
        <w:del w:id="176" w:author="Sina Furkan Özdemir" w:date="2022-06-15T15:19:00Z">
          <w:r w:rsidR="00563167" w:rsidDel="005715A9">
            <w:delText xml:space="preserve">that further research should be dedicated </w:delText>
          </w:r>
        </w:del>
        <w:r w:rsidR="00563167">
          <w:t xml:space="preserve">to find the optimum dimension reduction method </w:t>
        </w:r>
        <w:r w:rsidR="00E61CA0">
          <w:t>before employing this option.</w:t>
        </w:r>
      </w:ins>
    </w:p>
    <w:p w14:paraId="2D137F67" w14:textId="77777777" w:rsidR="0026258C" w:rsidRDefault="0026258C" w:rsidP="00737091">
      <w:pPr>
        <w:jc w:val="both"/>
        <w:rPr>
          <w:ins w:id="177" w:author="Sina Ozdemir" w:date="2022-06-15T14:30:00Z"/>
        </w:rPr>
        <w:pPrChange w:id="178" w:author="Sina Ozdemir" w:date="2022-06-15T14:56:00Z">
          <w:pPr/>
        </w:pPrChange>
      </w:pPr>
    </w:p>
    <w:p w14:paraId="45A401B7" w14:textId="77777777" w:rsidR="0026258C" w:rsidRDefault="0026258C" w:rsidP="0026258C">
      <w:pPr>
        <w:pStyle w:val="Heading1"/>
        <w:rPr>
          <w:ins w:id="179" w:author="Sina Furkan Özdemir" w:date="2022-06-15T15:16:00Z"/>
        </w:rPr>
      </w:pPr>
      <w:ins w:id="180" w:author="Sina Furkan Özdemir" w:date="2022-06-15T15:16:00Z">
        <w:r>
          <w:t>References:</w:t>
        </w:r>
      </w:ins>
    </w:p>
    <w:p w14:paraId="3FE29682" w14:textId="77777777" w:rsidR="0026258C" w:rsidRPr="00EC017E" w:rsidRDefault="0026258C" w:rsidP="0026258C">
      <w:pPr>
        <w:pStyle w:val="Bibliography"/>
        <w:rPr>
          <w:ins w:id="181" w:author="Sina Furkan Özdemir" w:date="2022-06-15T15:16:00Z"/>
          <w:rFonts w:ascii="Calibri" w:hAnsi="Calibri" w:cs="Calibri"/>
        </w:rPr>
      </w:pPr>
      <w:ins w:id="182" w:author="Sina Furkan Özdemir" w:date="2022-06-15T15:16:00Z">
        <w:r>
          <w:fldChar w:fldCharType="begin"/>
        </w:r>
        <w:r>
          <w:instrText xml:space="preserve"> ADDIN ZOTERO_BIBL {"uncited":[],"omitted":[],"custom":[]} CSL_BIBLIOGRAPHY </w:instrText>
        </w:r>
        <w:r>
          <w:fldChar w:fldCharType="separate"/>
        </w:r>
        <w:r w:rsidRPr="00EC017E">
          <w:rPr>
            <w:rFonts w:ascii="Calibri" w:hAnsi="Calibri" w:cs="Calibri"/>
          </w:rPr>
          <w:t xml:space="preserve">Benoit, K., Watanabe, K., Wang, H., </w:t>
        </w:r>
        <w:proofErr w:type="spellStart"/>
        <w:r w:rsidRPr="00EC017E">
          <w:rPr>
            <w:rFonts w:ascii="Calibri" w:hAnsi="Calibri" w:cs="Calibri"/>
          </w:rPr>
          <w:t>Nulty</w:t>
        </w:r>
        <w:proofErr w:type="spellEnd"/>
        <w:r w:rsidRPr="00EC017E">
          <w:rPr>
            <w:rFonts w:ascii="Calibri" w:hAnsi="Calibri" w:cs="Calibri"/>
          </w:rPr>
          <w:t xml:space="preserve">, P., Obeng, A., Müller, S., &amp; Matsuo, A. (2018). </w:t>
        </w:r>
        <w:proofErr w:type="spellStart"/>
        <w:r w:rsidRPr="00EC017E">
          <w:rPr>
            <w:rFonts w:ascii="Calibri" w:hAnsi="Calibri" w:cs="Calibri"/>
          </w:rPr>
          <w:t>quanteda</w:t>
        </w:r>
        <w:proofErr w:type="spellEnd"/>
        <w:r w:rsidRPr="00EC017E">
          <w:rPr>
            <w:rFonts w:ascii="Calibri" w:hAnsi="Calibri" w:cs="Calibri"/>
          </w:rPr>
          <w:t xml:space="preserve">: An R package for the quantitative analysis of textual data. </w:t>
        </w:r>
        <w:r w:rsidRPr="00EC017E">
          <w:rPr>
            <w:rFonts w:ascii="Calibri" w:hAnsi="Calibri" w:cs="Calibri"/>
            <w:i/>
            <w:iCs/>
          </w:rPr>
          <w:t xml:space="preserve">Journal of </w:t>
        </w:r>
        <w:proofErr w:type="gramStart"/>
        <w:r w:rsidRPr="00EC017E">
          <w:rPr>
            <w:rFonts w:ascii="Calibri" w:hAnsi="Calibri" w:cs="Calibri"/>
            <w:i/>
            <w:iCs/>
          </w:rPr>
          <w:t>Open Source</w:t>
        </w:r>
        <w:proofErr w:type="gramEnd"/>
        <w:r w:rsidRPr="00EC017E">
          <w:rPr>
            <w:rFonts w:ascii="Calibri" w:hAnsi="Calibri" w:cs="Calibri"/>
            <w:i/>
            <w:iCs/>
          </w:rPr>
          <w:t xml:space="preserve"> Software</w:t>
        </w:r>
        <w:r w:rsidRPr="00EC017E">
          <w:rPr>
            <w:rFonts w:ascii="Calibri" w:hAnsi="Calibri" w:cs="Calibri"/>
          </w:rPr>
          <w:t xml:space="preserve">, </w:t>
        </w:r>
        <w:r w:rsidRPr="00EC017E">
          <w:rPr>
            <w:rFonts w:ascii="Calibri" w:hAnsi="Calibri" w:cs="Calibri"/>
            <w:i/>
            <w:iCs/>
          </w:rPr>
          <w:t>3</w:t>
        </w:r>
        <w:r w:rsidRPr="00EC017E">
          <w:rPr>
            <w:rFonts w:ascii="Calibri" w:hAnsi="Calibri" w:cs="Calibri"/>
          </w:rPr>
          <w:t>(30), 774. https://doi.org/10.21105/joss.00774</w:t>
        </w:r>
      </w:ins>
    </w:p>
    <w:p w14:paraId="72B4C893" w14:textId="77777777" w:rsidR="0026258C" w:rsidRPr="00F40FA6" w:rsidRDefault="0026258C" w:rsidP="0026258C">
      <w:pPr>
        <w:pStyle w:val="Bibliography"/>
        <w:rPr>
          <w:ins w:id="183" w:author="Sina Furkan Özdemir" w:date="2022-06-15T15:16:00Z"/>
          <w:rFonts w:ascii="Calibri" w:hAnsi="Calibri" w:cs="Calibri"/>
        </w:rPr>
      </w:pPr>
      <w:ins w:id="184" w:author="Sina Furkan Özdemir" w:date="2022-06-15T15:16:00Z">
        <w:r w:rsidRPr="00EC017E">
          <w:rPr>
            <w:rFonts w:ascii="Calibri" w:hAnsi="Calibri" w:cs="Calibri"/>
          </w:rPr>
          <w:t xml:space="preserve">Chollet, F. (2015). </w:t>
        </w:r>
        <w:proofErr w:type="spellStart"/>
        <w:r w:rsidRPr="00F40FA6">
          <w:rPr>
            <w:rFonts w:ascii="Calibri" w:hAnsi="Calibri" w:cs="Calibri"/>
            <w:i/>
            <w:iCs/>
          </w:rPr>
          <w:t>Keras</w:t>
        </w:r>
        <w:proofErr w:type="spellEnd"/>
        <w:r w:rsidRPr="00F40FA6">
          <w:rPr>
            <w:rFonts w:ascii="Calibri" w:hAnsi="Calibri" w:cs="Calibri"/>
          </w:rPr>
          <w:t>. GitHub. https://github.com/fchollet/keras</w:t>
        </w:r>
      </w:ins>
    </w:p>
    <w:p w14:paraId="1C7F96F5" w14:textId="77777777" w:rsidR="0026258C" w:rsidRPr="00EC017E" w:rsidRDefault="0026258C" w:rsidP="0026258C">
      <w:pPr>
        <w:pStyle w:val="Bibliography"/>
        <w:rPr>
          <w:ins w:id="185" w:author="Sina Furkan Özdemir" w:date="2022-06-15T15:16:00Z"/>
          <w:rFonts w:ascii="Calibri" w:hAnsi="Calibri" w:cs="Calibri"/>
        </w:rPr>
      </w:pPr>
      <w:ins w:id="186" w:author="Sina Furkan Özdemir" w:date="2022-06-15T15:16:00Z">
        <w:r w:rsidRPr="00EC017E">
          <w:rPr>
            <w:rFonts w:ascii="Calibri" w:hAnsi="Calibri" w:cs="Calibri"/>
          </w:rPr>
          <w:t xml:space="preserve">Devlin, J., Chang, M.-W., Lee, K., &amp; Toutanova, K. (2019). BERT: Pre-training of Deep Bidirectional Transformers for Language Understanding. </w:t>
        </w:r>
        <w:r w:rsidRPr="00EC017E">
          <w:rPr>
            <w:rFonts w:ascii="Calibri" w:hAnsi="Calibri" w:cs="Calibri"/>
            <w:i/>
            <w:iCs/>
          </w:rPr>
          <w:t>ArXiv:1810.04805 [Cs]</w:t>
        </w:r>
        <w:r w:rsidRPr="00EC017E">
          <w:rPr>
            <w:rFonts w:ascii="Calibri" w:hAnsi="Calibri" w:cs="Calibri"/>
          </w:rPr>
          <w:t>. http://arxiv.org/abs/1810.04805</w:t>
        </w:r>
      </w:ins>
    </w:p>
    <w:p w14:paraId="65CEE9AD" w14:textId="77777777" w:rsidR="0026258C" w:rsidRPr="00EC017E" w:rsidRDefault="0026258C" w:rsidP="0026258C">
      <w:pPr>
        <w:pStyle w:val="Bibliography"/>
        <w:rPr>
          <w:ins w:id="187" w:author="Sina Furkan Özdemir" w:date="2022-06-15T15:16:00Z"/>
          <w:rFonts w:ascii="Calibri" w:hAnsi="Calibri" w:cs="Calibri"/>
        </w:rPr>
      </w:pPr>
      <w:ins w:id="188" w:author="Sina Furkan Özdemir" w:date="2022-06-15T15:16:00Z">
        <w:r w:rsidRPr="00EC017E">
          <w:rPr>
            <w:rFonts w:ascii="Calibri" w:hAnsi="Calibri" w:cs="Calibri"/>
          </w:rPr>
          <w:t xml:space="preserve">Kuhn, M. (2008). Building Predictive Models in </w:t>
        </w:r>
        <w:r w:rsidRPr="00EC017E">
          <w:rPr>
            <w:rFonts w:ascii="Calibri" w:hAnsi="Calibri" w:cs="Calibri"/>
            <w:i/>
            <w:iCs/>
          </w:rPr>
          <w:t>R</w:t>
        </w:r>
        <w:r w:rsidRPr="00EC017E">
          <w:rPr>
            <w:rFonts w:ascii="Calibri" w:hAnsi="Calibri" w:cs="Calibri"/>
          </w:rPr>
          <w:t xml:space="preserve"> Using the </w:t>
        </w:r>
        <w:r w:rsidRPr="00EC017E">
          <w:rPr>
            <w:rFonts w:ascii="Calibri" w:hAnsi="Calibri" w:cs="Calibri"/>
            <w:b/>
            <w:bCs/>
          </w:rPr>
          <w:t>caret</w:t>
        </w:r>
        <w:r w:rsidRPr="00EC017E">
          <w:rPr>
            <w:rFonts w:ascii="Calibri" w:hAnsi="Calibri" w:cs="Calibri"/>
          </w:rPr>
          <w:t xml:space="preserve"> Package. </w:t>
        </w:r>
        <w:r w:rsidRPr="00EC017E">
          <w:rPr>
            <w:rFonts w:ascii="Calibri" w:hAnsi="Calibri" w:cs="Calibri"/>
            <w:i/>
            <w:iCs/>
          </w:rPr>
          <w:t>Journal of Statistical Software</w:t>
        </w:r>
        <w:r w:rsidRPr="00EC017E">
          <w:rPr>
            <w:rFonts w:ascii="Calibri" w:hAnsi="Calibri" w:cs="Calibri"/>
          </w:rPr>
          <w:t xml:space="preserve">, </w:t>
        </w:r>
        <w:r w:rsidRPr="00EC017E">
          <w:rPr>
            <w:rFonts w:ascii="Calibri" w:hAnsi="Calibri" w:cs="Calibri"/>
            <w:i/>
            <w:iCs/>
          </w:rPr>
          <w:t>28</w:t>
        </w:r>
        <w:r w:rsidRPr="00EC017E">
          <w:rPr>
            <w:rFonts w:ascii="Calibri" w:hAnsi="Calibri" w:cs="Calibri"/>
          </w:rPr>
          <w:t>(5). https://doi.org/10.18637/jss.v028.i05</w:t>
        </w:r>
      </w:ins>
    </w:p>
    <w:p w14:paraId="4DE78649" w14:textId="77777777" w:rsidR="0026258C" w:rsidRPr="00EC017E" w:rsidRDefault="0026258C" w:rsidP="0026258C">
      <w:pPr>
        <w:pStyle w:val="Bibliography"/>
        <w:rPr>
          <w:ins w:id="189" w:author="Sina Furkan Özdemir" w:date="2022-06-15T15:16:00Z"/>
          <w:rFonts w:ascii="Calibri" w:hAnsi="Calibri" w:cs="Calibri"/>
        </w:rPr>
      </w:pPr>
      <w:ins w:id="190" w:author="Sina Furkan Özdemir" w:date="2022-06-15T15:16:00Z">
        <w:r w:rsidRPr="00EC017E">
          <w:rPr>
            <w:rFonts w:ascii="Calibri" w:hAnsi="Calibri" w:cs="Calibri"/>
          </w:rPr>
          <w:t xml:space="preserve">Li, K., Zhang, Y., Li, K., Li, Y., &amp; Fu, Y. (2022). Image-Text Embedding Learning via Visual and Textual Semantic Reasoning. </w:t>
        </w:r>
        <w:r w:rsidRPr="00EC017E">
          <w:rPr>
            <w:rFonts w:ascii="Calibri" w:hAnsi="Calibri" w:cs="Calibri"/>
            <w:i/>
            <w:iCs/>
          </w:rPr>
          <w:t>IEEE Transactions on Pattern Analysis and Machine Intelligence</w:t>
        </w:r>
        <w:r w:rsidRPr="00EC017E">
          <w:rPr>
            <w:rFonts w:ascii="Calibri" w:hAnsi="Calibri" w:cs="Calibri"/>
          </w:rPr>
          <w:t xml:space="preserve">, </w:t>
        </w:r>
        <w:r w:rsidRPr="00EC017E">
          <w:rPr>
            <w:rFonts w:ascii="Calibri" w:hAnsi="Calibri" w:cs="Calibri"/>
            <w:i/>
            <w:iCs/>
          </w:rPr>
          <w:t>PP</w:t>
        </w:r>
        <w:r w:rsidRPr="00EC017E">
          <w:rPr>
            <w:rFonts w:ascii="Calibri" w:hAnsi="Calibri" w:cs="Calibri"/>
          </w:rPr>
          <w:t>. https://doi.org/10.1109/TPAMI.2022.3148470</w:t>
        </w:r>
      </w:ins>
    </w:p>
    <w:p w14:paraId="461782B3" w14:textId="77777777" w:rsidR="0026258C" w:rsidRPr="00EC017E" w:rsidRDefault="0026258C" w:rsidP="0026258C">
      <w:pPr>
        <w:pStyle w:val="Bibliography"/>
        <w:rPr>
          <w:ins w:id="191" w:author="Sina Furkan Özdemir" w:date="2022-06-15T15:16:00Z"/>
          <w:rFonts w:ascii="Calibri" w:hAnsi="Calibri" w:cs="Calibri"/>
        </w:rPr>
      </w:pPr>
      <w:ins w:id="192" w:author="Sina Furkan Özdemir" w:date="2022-06-15T15:16:00Z">
        <w:r w:rsidRPr="00F40FA6">
          <w:rPr>
            <w:rFonts w:ascii="Calibri" w:hAnsi="Calibri" w:cs="Calibri"/>
          </w:rPr>
          <w:t xml:space="preserve">Li, L. H., </w:t>
        </w:r>
        <w:proofErr w:type="spellStart"/>
        <w:r w:rsidRPr="00F40FA6">
          <w:rPr>
            <w:rFonts w:ascii="Calibri" w:hAnsi="Calibri" w:cs="Calibri"/>
          </w:rPr>
          <w:t>Yatskar</w:t>
        </w:r>
        <w:proofErr w:type="spellEnd"/>
        <w:r w:rsidRPr="00F40FA6">
          <w:rPr>
            <w:rFonts w:ascii="Calibri" w:hAnsi="Calibri" w:cs="Calibri"/>
          </w:rPr>
          <w:t xml:space="preserve">, M., Yin, D., Hsieh, C.-J., &amp; Chang, K.-W. (2019). </w:t>
        </w:r>
        <w:proofErr w:type="spellStart"/>
        <w:r w:rsidRPr="00EC017E">
          <w:rPr>
            <w:rFonts w:ascii="Calibri" w:hAnsi="Calibri" w:cs="Calibri"/>
          </w:rPr>
          <w:t>VisualBERT</w:t>
        </w:r>
        <w:proofErr w:type="spellEnd"/>
        <w:r w:rsidRPr="00EC017E">
          <w:rPr>
            <w:rFonts w:ascii="Calibri" w:hAnsi="Calibri" w:cs="Calibri"/>
          </w:rPr>
          <w:t xml:space="preserve">: A Simple and Performant Baseline for Vision and Language. </w:t>
        </w:r>
        <w:r w:rsidRPr="00EC017E">
          <w:rPr>
            <w:rFonts w:ascii="Calibri" w:hAnsi="Calibri" w:cs="Calibri"/>
            <w:i/>
            <w:iCs/>
          </w:rPr>
          <w:t>ArXiv:1908.03557 [Cs]</w:t>
        </w:r>
        <w:r w:rsidRPr="00EC017E">
          <w:rPr>
            <w:rFonts w:ascii="Calibri" w:hAnsi="Calibri" w:cs="Calibri"/>
          </w:rPr>
          <w:t>. http://arxiv.org/abs/1908.03557</w:t>
        </w:r>
      </w:ins>
    </w:p>
    <w:p w14:paraId="0EFDE140" w14:textId="77777777" w:rsidR="0026258C" w:rsidRPr="00EC017E" w:rsidRDefault="0026258C" w:rsidP="0026258C">
      <w:pPr>
        <w:pStyle w:val="Bibliography"/>
        <w:rPr>
          <w:ins w:id="193" w:author="Sina Furkan Özdemir" w:date="2022-06-15T15:16:00Z"/>
          <w:rFonts w:ascii="Calibri" w:hAnsi="Calibri" w:cs="Calibri"/>
        </w:rPr>
      </w:pPr>
      <w:proofErr w:type="spellStart"/>
      <w:ins w:id="194" w:author="Sina Furkan Özdemir" w:date="2022-06-15T15:16:00Z">
        <w:r w:rsidRPr="00EC017E">
          <w:rPr>
            <w:rFonts w:ascii="Calibri" w:hAnsi="Calibri" w:cs="Calibri"/>
          </w:rPr>
          <w:t>Loper</w:t>
        </w:r>
        <w:proofErr w:type="spellEnd"/>
        <w:r w:rsidRPr="00EC017E">
          <w:rPr>
            <w:rFonts w:ascii="Calibri" w:hAnsi="Calibri" w:cs="Calibri"/>
          </w:rPr>
          <w:t xml:space="preserve">, E., &amp; Bird, S. (2002). </w:t>
        </w:r>
        <w:r w:rsidRPr="00EC017E">
          <w:rPr>
            <w:rFonts w:ascii="Calibri" w:hAnsi="Calibri" w:cs="Calibri"/>
            <w:i/>
            <w:iCs/>
          </w:rPr>
          <w:t>NLTK: The Natural Language Toolkit</w:t>
        </w:r>
        <w:r w:rsidRPr="00EC017E">
          <w:rPr>
            <w:rFonts w:ascii="Calibri" w:hAnsi="Calibri" w:cs="Calibri"/>
          </w:rPr>
          <w:t xml:space="preserve"> (</w:t>
        </w:r>
        <w:proofErr w:type="spellStart"/>
        <w:r w:rsidRPr="00EC017E">
          <w:rPr>
            <w:rFonts w:ascii="Calibri" w:hAnsi="Calibri" w:cs="Calibri"/>
          </w:rPr>
          <w:t>arXiv:cs</w:t>
        </w:r>
        <w:proofErr w:type="spellEnd"/>
        <w:r w:rsidRPr="00EC017E">
          <w:rPr>
            <w:rFonts w:ascii="Calibri" w:hAnsi="Calibri" w:cs="Calibri"/>
          </w:rPr>
          <w:t xml:space="preserve">/0205028). </w:t>
        </w:r>
        <w:proofErr w:type="spellStart"/>
        <w:r w:rsidRPr="00EC017E">
          <w:rPr>
            <w:rFonts w:ascii="Calibri" w:hAnsi="Calibri" w:cs="Calibri"/>
          </w:rPr>
          <w:t>arXiv</w:t>
        </w:r>
        <w:proofErr w:type="spellEnd"/>
        <w:r w:rsidRPr="00EC017E">
          <w:rPr>
            <w:rFonts w:ascii="Calibri" w:hAnsi="Calibri" w:cs="Calibri"/>
          </w:rPr>
          <w:t>. https://doi.org/10.48550/arXiv.cs/0205028</w:t>
        </w:r>
      </w:ins>
    </w:p>
    <w:p w14:paraId="3CB70E05" w14:textId="77777777" w:rsidR="0026258C" w:rsidRPr="00EC017E" w:rsidRDefault="0026258C" w:rsidP="0026258C">
      <w:pPr>
        <w:pStyle w:val="Bibliography"/>
        <w:rPr>
          <w:ins w:id="195" w:author="Sina Furkan Özdemir" w:date="2022-06-15T15:16:00Z"/>
          <w:rFonts w:ascii="Calibri" w:hAnsi="Calibri" w:cs="Calibri"/>
        </w:rPr>
      </w:pPr>
      <w:proofErr w:type="spellStart"/>
      <w:ins w:id="196" w:author="Sina Furkan Özdemir" w:date="2022-06-15T15:16:00Z">
        <w:r w:rsidRPr="00EC017E">
          <w:rPr>
            <w:rFonts w:ascii="Calibri" w:hAnsi="Calibri" w:cs="Calibri"/>
            <w:lang w:val="de-DE"/>
          </w:rPr>
          <w:t>Niu</w:t>
        </w:r>
        <w:proofErr w:type="spellEnd"/>
        <w:r w:rsidRPr="00EC017E">
          <w:rPr>
            <w:rFonts w:ascii="Calibri" w:hAnsi="Calibri" w:cs="Calibri"/>
            <w:lang w:val="de-DE"/>
          </w:rPr>
          <w:t xml:space="preserve">, Y., Lu, Z., Wen, J.-R., Xiang, T., &amp; Chang, S.-F. (2019). </w:t>
        </w:r>
        <w:r w:rsidRPr="00EC017E">
          <w:rPr>
            <w:rFonts w:ascii="Calibri" w:hAnsi="Calibri" w:cs="Calibri"/>
          </w:rPr>
          <w:t xml:space="preserve">Multi-Modal Multi-Scale Deep Learning for Large-Scale Image Annotation. </w:t>
        </w:r>
        <w:r w:rsidRPr="00EC017E">
          <w:rPr>
            <w:rFonts w:ascii="Calibri" w:hAnsi="Calibri" w:cs="Calibri"/>
            <w:i/>
            <w:iCs/>
          </w:rPr>
          <w:t>IEEE Transactions on Image Processing</w:t>
        </w:r>
        <w:r w:rsidRPr="00EC017E">
          <w:rPr>
            <w:rFonts w:ascii="Calibri" w:hAnsi="Calibri" w:cs="Calibri"/>
          </w:rPr>
          <w:t xml:space="preserve">, </w:t>
        </w:r>
        <w:r w:rsidRPr="00EC017E">
          <w:rPr>
            <w:rFonts w:ascii="Calibri" w:hAnsi="Calibri" w:cs="Calibri"/>
            <w:i/>
            <w:iCs/>
          </w:rPr>
          <w:t>28</w:t>
        </w:r>
        <w:r w:rsidRPr="00EC017E">
          <w:rPr>
            <w:rFonts w:ascii="Calibri" w:hAnsi="Calibri" w:cs="Calibri"/>
          </w:rPr>
          <w:t>(4), 1720–1731. https://doi.org/10.1109/TIP.2018.2881928</w:t>
        </w:r>
      </w:ins>
    </w:p>
    <w:p w14:paraId="55A1B161" w14:textId="77777777" w:rsidR="0026258C" w:rsidRPr="00EC017E" w:rsidRDefault="0026258C" w:rsidP="0026258C">
      <w:pPr>
        <w:pStyle w:val="Bibliography"/>
        <w:rPr>
          <w:ins w:id="197" w:author="Sina Furkan Özdemir" w:date="2022-06-15T15:16:00Z"/>
          <w:rFonts w:ascii="Calibri" w:hAnsi="Calibri" w:cs="Calibri"/>
        </w:rPr>
      </w:pPr>
      <w:ins w:id="198" w:author="Sina Furkan Özdemir" w:date="2022-06-15T15:16:00Z">
        <w:r w:rsidRPr="00EC017E">
          <w:rPr>
            <w:rFonts w:ascii="Calibri" w:hAnsi="Calibri" w:cs="Calibri"/>
          </w:rPr>
          <w:t xml:space="preserve">Özdemir, S., &amp; Rauh, C. (2022). A Bird’s Eye View: Supranational EU Actors on Twitter. </w:t>
        </w:r>
        <w:r w:rsidRPr="00EC017E">
          <w:rPr>
            <w:rFonts w:ascii="Calibri" w:hAnsi="Calibri" w:cs="Calibri"/>
            <w:i/>
            <w:iCs/>
          </w:rPr>
          <w:t>Politics and Governance</w:t>
        </w:r>
        <w:r w:rsidRPr="00EC017E">
          <w:rPr>
            <w:rFonts w:ascii="Calibri" w:hAnsi="Calibri" w:cs="Calibri"/>
          </w:rPr>
          <w:t xml:space="preserve">, </w:t>
        </w:r>
        <w:r w:rsidRPr="00EC017E">
          <w:rPr>
            <w:rFonts w:ascii="Calibri" w:hAnsi="Calibri" w:cs="Calibri"/>
            <w:i/>
            <w:iCs/>
          </w:rPr>
          <w:t>10</w:t>
        </w:r>
        <w:r w:rsidRPr="00EC017E">
          <w:rPr>
            <w:rFonts w:ascii="Calibri" w:hAnsi="Calibri" w:cs="Calibri"/>
          </w:rPr>
          <w:t>(1), 133–145. https://doi.org/10.17645/pag.v10i1.4686</w:t>
        </w:r>
      </w:ins>
    </w:p>
    <w:p w14:paraId="371EAEBB" w14:textId="77777777" w:rsidR="0026258C" w:rsidRPr="00EC017E" w:rsidRDefault="0026258C" w:rsidP="0026258C">
      <w:pPr>
        <w:pStyle w:val="Bibliography"/>
        <w:rPr>
          <w:ins w:id="199" w:author="Sina Furkan Özdemir" w:date="2022-06-15T15:16:00Z"/>
          <w:rFonts w:ascii="Calibri" w:hAnsi="Calibri" w:cs="Calibri"/>
        </w:rPr>
      </w:pPr>
      <w:proofErr w:type="spellStart"/>
      <w:ins w:id="200" w:author="Sina Furkan Özdemir" w:date="2022-06-15T15:16:00Z">
        <w:r w:rsidRPr="00EC017E">
          <w:rPr>
            <w:rFonts w:ascii="Calibri" w:hAnsi="Calibri" w:cs="Calibri"/>
          </w:rPr>
          <w:t>Pedregosa</w:t>
        </w:r>
        <w:proofErr w:type="spellEnd"/>
        <w:r w:rsidRPr="00EC017E">
          <w:rPr>
            <w:rFonts w:ascii="Calibri" w:hAnsi="Calibri" w:cs="Calibri"/>
          </w:rPr>
          <w:t xml:space="preserve">, F., </w:t>
        </w:r>
        <w:proofErr w:type="spellStart"/>
        <w:r w:rsidRPr="00EC017E">
          <w:rPr>
            <w:rFonts w:ascii="Calibri" w:hAnsi="Calibri" w:cs="Calibri"/>
          </w:rPr>
          <w:t>Varoquaux</w:t>
        </w:r>
        <w:proofErr w:type="spellEnd"/>
        <w:r w:rsidRPr="00EC017E">
          <w:rPr>
            <w:rFonts w:ascii="Calibri" w:hAnsi="Calibri" w:cs="Calibri"/>
          </w:rPr>
          <w:t xml:space="preserve">, G., </w:t>
        </w:r>
        <w:proofErr w:type="spellStart"/>
        <w:r w:rsidRPr="00EC017E">
          <w:rPr>
            <w:rFonts w:ascii="Calibri" w:hAnsi="Calibri" w:cs="Calibri"/>
          </w:rPr>
          <w:t>Gramfort</w:t>
        </w:r>
        <w:proofErr w:type="spellEnd"/>
        <w:r w:rsidRPr="00EC017E">
          <w:rPr>
            <w:rFonts w:ascii="Calibri" w:hAnsi="Calibri" w:cs="Calibri"/>
          </w:rPr>
          <w:t xml:space="preserve">, A., Michel, V., </w:t>
        </w:r>
        <w:proofErr w:type="spellStart"/>
        <w:r w:rsidRPr="00EC017E">
          <w:rPr>
            <w:rFonts w:ascii="Calibri" w:hAnsi="Calibri" w:cs="Calibri"/>
          </w:rPr>
          <w:t>Thirion</w:t>
        </w:r>
        <w:proofErr w:type="spellEnd"/>
        <w:r w:rsidRPr="00EC017E">
          <w:rPr>
            <w:rFonts w:ascii="Calibri" w:hAnsi="Calibri" w:cs="Calibri"/>
          </w:rPr>
          <w:t xml:space="preserve">, B., Grisel, O., Blondel, M., </w:t>
        </w:r>
        <w:proofErr w:type="spellStart"/>
        <w:r w:rsidRPr="00EC017E">
          <w:rPr>
            <w:rFonts w:ascii="Calibri" w:hAnsi="Calibri" w:cs="Calibri"/>
          </w:rPr>
          <w:t>Prettenhofer</w:t>
        </w:r>
        <w:proofErr w:type="spellEnd"/>
        <w:r w:rsidRPr="00EC017E">
          <w:rPr>
            <w:rFonts w:ascii="Calibri" w:hAnsi="Calibri" w:cs="Calibri"/>
          </w:rPr>
          <w:t xml:space="preserve">, P., Weiss, R., </w:t>
        </w:r>
        <w:proofErr w:type="spellStart"/>
        <w:r w:rsidRPr="00EC017E">
          <w:rPr>
            <w:rFonts w:ascii="Calibri" w:hAnsi="Calibri" w:cs="Calibri"/>
          </w:rPr>
          <w:t>Dubourg</w:t>
        </w:r>
        <w:proofErr w:type="spellEnd"/>
        <w:r w:rsidRPr="00EC017E">
          <w:rPr>
            <w:rFonts w:ascii="Calibri" w:hAnsi="Calibri" w:cs="Calibri"/>
          </w:rPr>
          <w:t xml:space="preserve">, V., </w:t>
        </w:r>
        <w:proofErr w:type="spellStart"/>
        <w:r w:rsidRPr="00EC017E">
          <w:rPr>
            <w:rFonts w:ascii="Calibri" w:hAnsi="Calibri" w:cs="Calibri"/>
          </w:rPr>
          <w:t>Vanderplas</w:t>
        </w:r>
        <w:proofErr w:type="spellEnd"/>
        <w:r w:rsidRPr="00EC017E">
          <w:rPr>
            <w:rFonts w:ascii="Calibri" w:hAnsi="Calibri" w:cs="Calibri"/>
          </w:rPr>
          <w:t xml:space="preserve">, J., </w:t>
        </w:r>
        <w:proofErr w:type="spellStart"/>
        <w:r w:rsidRPr="00EC017E">
          <w:rPr>
            <w:rFonts w:ascii="Calibri" w:hAnsi="Calibri" w:cs="Calibri"/>
          </w:rPr>
          <w:t>Passos</w:t>
        </w:r>
        <w:proofErr w:type="spellEnd"/>
        <w:r w:rsidRPr="00EC017E">
          <w:rPr>
            <w:rFonts w:ascii="Calibri" w:hAnsi="Calibri" w:cs="Calibri"/>
          </w:rPr>
          <w:t xml:space="preserve">, A., </w:t>
        </w:r>
        <w:proofErr w:type="spellStart"/>
        <w:r w:rsidRPr="00EC017E">
          <w:rPr>
            <w:rFonts w:ascii="Calibri" w:hAnsi="Calibri" w:cs="Calibri"/>
          </w:rPr>
          <w:t>Cournapeau</w:t>
        </w:r>
        <w:proofErr w:type="spellEnd"/>
        <w:r w:rsidRPr="00EC017E">
          <w:rPr>
            <w:rFonts w:ascii="Calibri" w:hAnsi="Calibri" w:cs="Calibri"/>
          </w:rPr>
          <w:t xml:space="preserve">, D., </w:t>
        </w:r>
        <w:proofErr w:type="spellStart"/>
        <w:r w:rsidRPr="00EC017E">
          <w:rPr>
            <w:rFonts w:ascii="Calibri" w:hAnsi="Calibri" w:cs="Calibri"/>
          </w:rPr>
          <w:t>Brucher</w:t>
        </w:r>
        <w:proofErr w:type="spellEnd"/>
        <w:r w:rsidRPr="00EC017E">
          <w:rPr>
            <w:rFonts w:ascii="Calibri" w:hAnsi="Calibri" w:cs="Calibri"/>
          </w:rPr>
          <w:t xml:space="preserve">, M., Perrot, M., &amp; </w:t>
        </w:r>
        <w:proofErr w:type="spellStart"/>
        <w:r w:rsidRPr="00EC017E">
          <w:rPr>
            <w:rFonts w:ascii="Calibri" w:hAnsi="Calibri" w:cs="Calibri"/>
          </w:rPr>
          <w:t>Duchesnay</w:t>
        </w:r>
        <w:proofErr w:type="spellEnd"/>
        <w:r w:rsidRPr="00EC017E">
          <w:rPr>
            <w:rFonts w:ascii="Calibri" w:hAnsi="Calibri" w:cs="Calibri"/>
          </w:rPr>
          <w:t xml:space="preserve">, É. (2011). Scikit-learn: Machine Learning in Python. </w:t>
        </w:r>
        <w:r w:rsidRPr="00EC017E">
          <w:rPr>
            <w:rFonts w:ascii="Calibri" w:hAnsi="Calibri" w:cs="Calibri"/>
            <w:i/>
            <w:iCs/>
          </w:rPr>
          <w:t>The Journal of Machine Learning Research</w:t>
        </w:r>
        <w:r w:rsidRPr="00EC017E">
          <w:rPr>
            <w:rFonts w:ascii="Calibri" w:hAnsi="Calibri" w:cs="Calibri"/>
          </w:rPr>
          <w:t xml:space="preserve">, </w:t>
        </w:r>
        <w:r w:rsidRPr="00EC017E">
          <w:rPr>
            <w:rFonts w:ascii="Calibri" w:hAnsi="Calibri" w:cs="Calibri"/>
            <w:i/>
            <w:iCs/>
          </w:rPr>
          <w:t>12</w:t>
        </w:r>
        <w:r w:rsidRPr="00EC017E">
          <w:rPr>
            <w:rFonts w:ascii="Calibri" w:hAnsi="Calibri" w:cs="Calibri"/>
          </w:rPr>
          <w:t>(null), 2825–2830.</w:t>
        </w:r>
      </w:ins>
    </w:p>
    <w:p w14:paraId="2F220344" w14:textId="77777777" w:rsidR="0026258C" w:rsidRPr="00EC017E" w:rsidRDefault="0026258C" w:rsidP="0026258C">
      <w:pPr>
        <w:pStyle w:val="Bibliography"/>
        <w:rPr>
          <w:ins w:id="201" w:author="Sina Furkan Özdemir" w:date="2022-06-15T15:16:00Z"/>
          <w:rFonts w:ascii="Calibri" w:hAnsi="Calibri" w:cs="Calibri"/>
        </w:rPr>
      </w:pPr>
      <w:ins w:id="202" w:author="Sina Furkan Özdemir" w:date="2022-06-15T15:16:00Z">
        <w:r w:rsidRPr="00EC017E">
          <w:rPr>
            <w:rFonts w:ascii="Calibri" w:hAnsi="Calibri" w:cs="Calibri"/>
          </w:rPr>
          <w:t xml:space="preserve">Tseng, S.-Y., Narayanan, S., &amp; Georgiou, P. (2021). Multimodal Embeddings </w:t>
        </w:r>
        <w:proofErr w:type="gramStart"/>
        <w:r w:rsidRPr="00EC017E">
          <w:rPr>
            <w:rFonts w:ascii="Calibri" w:hAnsi="Calibri" w:cs="Calibri"/>
          </w:rPr>
          <w:t>From</w:t>
        </w:r>
        <w:proofErr w:type="gramEnd"/>
        <w:r w:rsidRPr="00EC017E">
          <w:rPr>
            <w:rFonts w:ascii="Calibri" w:hAnsi="Calibri" w:cs="Calibri"/>
          </w:rPr>
          <w:t xml:space="preserve"> Language Models for Emotion Recognition in the Wild. </w:t>
        </w:r>
        <w:r w:rsidRPr="00EC017E">
          <w:rPr>
            <w:rFonts w:ascii="Calibri" w:hAnsi="Calibri" w:cs="Calibri"/>
            <w:i/>
            <w:iCs/>
          </w:rPr>
          <w:t>IEEE Signal Processing Letters</w:t>
        </w:r>
        <w:r w:rsidRPr="00EC017E">
          <w:rPr>
            <w:rFonts w:ascii="Calibri" w:hAnsi="Calibri" w:cs="Calibri"/>
          </w:rPr>
          <w:t xml:space="preserve">, </w:t>
        </w:r>
        <w:r w:rsidRPr="00EC017E">
          <w:rPr>
            <w:rFonts w:ascii="Calibri" w:hAnsi="Calibri" w:cs="Calibri"/>
            <w:i/>
            <w:iCs/>
          </w:rPr>
          <w:t>28</w:t>
        </w:r>
        <w:r w:rsidRPr="00EC017E">
          <w:rPr>
            <w:rFonts w:ascii="Calibri" w:hAnsi="Calibri" w:cs="Calibri"/>
          </w:rPr>
          <w:t>, 608–612. https://doi.org/10.1109/LSP.2021.3065598</w:t>
        </w:r>
      </w:ins>
    </w:p>
    <w:p w14:paraId="46E41E8B" w14:textId="77777777" w:rsidR="0026258C" w:rsidRPr="00EC017E" w:rsidRDefault="0026258C" w:rsidP="0026258C">
      <w:pPr>
        <w:pStyle w:val="Bibliography"/>
        <w:rPr>
          <w:ins w:id="203" w:author="Sina Furkan Özdemir" w:date="2022-06-15T15:16:00Z"/>
          <w:rFonts w:ascii="Calibri" w:hAnsi="Calibri" w:cs="Calibri"/>
        </w:rPr>
      </w:pPr>
      <w:ins w:id="204" w:author="Sina Furkan Özdemir" w:date="2022-06-15T15:16:00Z">
        <w:r w:rsidRPr="00EC017E">
          <w:rPr>
            <w:rFonts w:ascii="Calibri" w:hAnsi="Calibri" w:cs="Calibri"/>
          </w:rPr>
          <w:t xml:space="preserve">Wolf, T., Debut, L., </w:t>
        </w:r>
        <w:proofErr w:type="spellStart"/>
        <w:r w:rsidRPr="00EC017E">
          <w:rPr>
            <w:rFonts w:ascii="Calibri" w:hAnsi="Calibri" w:cs="Calibri"/>
          </w:rPr>
          <w:t>Sanh</w:t>
        </w:r>
        <w:proofErr w:type="spellEnd"/>
        <w:r w:rsidRPr="00EC017E">
          <w:rPr>
            <w:rFonts w:ascii="Calibri" w:hAnsi="Calibri" w:cs="Calibri"/>
          </w:rPr>
          <w:t xml:space="preserve">, V., </w:t>
        </w:r>
        <w:proofErr w:type="spellStart"/>
        <w:r w:rsidRPr="00EC017E">
          <w:rPr>
            <w:rFonts w:ascii="Calibri" w:hAnsi="Calibri" w:cs="Calibri"/>
          </w:rPr>
          <w:t>Chaumond</w:t>
        </w:r>
        <w:proofErr w:type="spellEnd"/>
        <w:r w:rsidRPr="00EC017E">
          <w:rPr>
            <w:rFonts w:ascii="Calibri" w:hAnsi="Calibri" w:cs="Calibri"/>
          </w:rPr>
          <w:t xml:space="preserve">, J., </w:t>
        </w:r>
        <w:proofErr w:type="spellStart"/>
        <w:r w:rsidRPr="00EC017E">
          <w:rPr>
            <w:rFonts w:ascii="Calibri" w:hAnsi="Calibri" w:cs="Calibri"/>
          </w:rPr>
          <w:t>Delangue</w:t>
        </w:r>
        <w:proofErr w:type="spellEnd"/>
        <w:r w:rsidRPr="00EC017E">
          <w:rPr>
            <w:rFonts w:ascii="Calibri" w:hAnsi="Calibri" w:cs="Calibri"/>
          </w:rPr>
          <w:t xml:space="preserve">, C., Moi, A., </w:t>
        </w:r>
        <w:proofErr w:type="spellStart"/>
        <w:r w:rsidRPr="00EC017E">
          <w:rPr>
            <w:rFonts w:ascii="Calibri" w:hAnsi="Calibri" w:cs="Calibri"/>
          </w:rPr>
          <w:t>Cistac</w:t>
        </w:r>
        <w:proofErr w:type="spellEnd"/>
        <w:r w:rsidRPr="00EC017E">
          <w:rPr>
            <w:rFonts w:ascii="Calibri" w:hAnsi="Calibri" w:cs="Calibri"/>
          </w:rPr>
          <w:t xml:space="preserve">, P., </w:t>
        </w:r>
        <w:proofErr w:type="spellStart"/>
        <w:r w:rsidRPr="00EC017E">
          <w:rPr>
            <w:rFonts w:ascii="Calibri" w:hAnsi="Calibri" w:cs="Calibri"/>
          </w:rPr>
          <w:t>Rault</w:t>
        </w:r>
        <w:proofErr w:type="spellEnd"/>
        <w:r w:rsidRPr="00EC017E">
          <w:rPr>
            <w:rFonts w:ascii="Calibri" w:hAnsi="Calibri" w:cs="Calibri"/>
          </w:rPr>
          <w:t xml:space="preserve">, T., </w:t>
        </w:r>
        <w:proofErr w:type="spellStart"/>
        <w:r w:rsidRPr="00EC017E">
          <w:rPr>
            <w:rFonts w:ascii="Calibri" w:hAnsi="Calibri" w:cs="Calibri"/>
          </w:rPr>
          <w:t>Louf</w:t>
        </w:r>
        <w:proofErr w:type="spellEnd"/>
        <w:r w:rsidRPr="00EC017E">
          <w:rPr>
            <w:rFonts w:ascii="Calibri" w:hAnsi="Calibri" w:cs="Calibri"/>
          </w:rPr>
          <w:t xml:space="preserve">, R., </w:t>
        </w:r>
        <w:proofErr w:type="spellStart"/>
        <w:r w:rsidRPr="00EC017E">
          <w:rPr>
            <w:rFonts w:ascii="Calibri" w:hAnsi="Calibri" w:cs="Calibri"/>
          </w:rPr>
          <w:t>Funtowicz</w:t>
        </w:r>
        <w:proofErr w:type="spellEnd"/>
        <w:r w:rsidRPr="00EC017E">
          <w:rPr>
            <w:rFonts w:ascii="Calibri" w:hAnsi="Calibri" w:cs="Calibri"/>
          </w:rPr>
          <w:t xml:space="preserve">, M., Davison, J., Shleifer, S., von Platen, P., Ma, C., </w:t>
        </w:r>
        <w:proofErr w:type="spellStart"/>
        <w:r w:rsidRPr="00EC017E">
          <w:rPr>
            <w:rFonts w:ascii="Calibri" w:hAnsi="Calibri" w:cs="Calibri"/>
          </w:rPr>
          <w:t>Jernite</w:t>
        </w:r>
        <w:proofErr w:type="spellEnd"/>
        <w:r w:rsidRPr="00EC017E">
          <w:rPr>
            <w:rFonts w:ascii="Calibri" w:hAnsi="Calibri" w:cs="Calibri"/>
          </w:rPr>
          <w:t xml:space="preserve">, Y., </w:t>
        </w:r>
        <w:proofErr w:type="spellStart"/>
        <w:r w:rsidRPr="00EC017E">
          <w:rPr>
            <w:rFonts w:ascii="Calibri" w:hAnsi="Calibri" w:cs="Calibri"/>
          </w:rPr>
          <w:t>Plu</w:t>
        </w:r>
        <w:proofErr w:type="spellEnd"/>
        <w:r w:rsidRPr="00EC017E">
          <w:rPr>
            <w:rFonts w:ascii="Calibri" w:hAnsi="Calibri" w:cs="Calibri"/>
          </w:rPr>
          <w:t xml:space="preserve">, J., Xu, C., </w:t>
        </w:r>
        <w:proofErr w:type="spellStart"/>
        <w:r w:rsidRPr="00EC017E">
          <w:rPr>
            <w:rFonts w:ascii="Calibri" w:hAnsi="Calibri" w:cs="Calibri"/>
          </w:rPr>
          <w:t>Scao</w:t>
        </w:r>
        <w:proofErr w:type="spellEnd"/>
        <w:r w:rsidRPr="00EC017E">
          <w:rPr>
            <w:rFonts w:ascii="Calibri" w:hAnsi="Calibri" w:cs="Calibri"/>
          </w:rPr>
          <w:t xml:space="preserve">, T. L., </w:t>
        </w:r>
        <w:proofErr w:type="spellStart"/>
        <w:r w:rsidRPr="00EC017E">
          <w:rPr>
            <w:rFonts w:ascii="Calibri" w:hAnsi="Calibri" w:cs="Calibri"/>
          </w:rPr>
          <w:t>Gugger</w:t>
        </w:r>
        <w:proofErr w:type="spellEnd"/>
        <w:r w:rsidRPr="00EC017E">
          <w:rPr>
            <w:rFonts w:ascii="Calibri" w:hAnsi="Calibri" w:cs="Calibri"/>
          </w:rPr>
          <w:t xml:space="preserve">, S., … Rush, A. M. (2020). </w:t>
        </w:r>
        <w:proofErr w:type="spellStart"/>
        <w:r w:rsidRPr="00EC017E">
          <w:rPr>
            <w:rFonts w:ascii="Calibri" w:hAnsi="Calibri" w:cs="Calibri"/>
          </w:rPr>
          <w:t>HuggingFace’s</w:t>
        </w:r>
        <w:proofErr w:type="spellEnd"/>
        <w:r w:rsidRPr="00EC017E">
          <w:rPr>
            <w:rFonts w:ascii="Calibri" w:hAnsi="Calibri" w:cs="Calibri"/>
          </w:rPr>
          <w:t xml:space="preserve"> Transformers: State-of-the-art Natural Language Processing. </w:t>
        </w:r>
        <w:r w:rsidRPr="00EC017E">
          <w:rPr>
            <w:rFonts w:ascii="Calibri" w:hAnsi="Calibri" w:cs="Calibri"/>
            <w:i/>
            <w:iCs/>
          </w:rPr>
          <w:t>ArXiv:1910.03771 [Cs]</w:t>
        </w:r>
        <w:r w:rsidRPr="00EC017E">
          <w:rPr>
            <w:rFonts w:ascii="Calibri" w:hAnsi="Calibri" w:cs="Calibri"/>
          </w:rPr>
          <w:t>. http://arxiv.org/abs/1910.03771</w:t>
        </w:r>
      </w:ins>
    </w:p>
    <w:p w14:paraId="3874A857" w14:textId="77777777" w:rsidR="0026258C" w:rsidRPr="00EC017E" w:rsidRDefault="0026258C" w:rsidP="0026258C">
      <w:pPr>
        <w:pStyle w:val="Bibliography"/>
        <w:rPr>
          <w:ins w:id="205" w:author="Sina Furkan Özdemir" w:date="2022-06-15T15:16:00Z"/>
          <w:rFonts w:ascii="Calibri" w:hAnsi="Calibri" w:cs="Calibri"/>
        </w:rPr>
      </w:pPr>
      <w:ins w:id="206" w:author="Sina Furkan Özdemir" w:date="2022-06-15T15:16:00Z">
        <w:r w:rsidRPr="00EC017E">
          <w:rPr>
            <w:rFonts w:ascii="Calibri" w:hAnsi="Calibri" w:cs="Calibri"/>
          </w:rPr>
          <w:t xml:space="preserve">Wu, Y., Kirillov, A., Massa, F., Lo, W.-Y., &amp; </w:t>
        </w:r>
        <w:proofErr w:type="spellStart"/>
        <w:r w:rsidRPr="00EC017E">
          <w:rPr>
            <w:rFonts w:ascii="Calibri" w:hAnsi="Calibri" w:cs="Calibri"/>
          </w:rPr>
          <w:t>Girshick</w:t>
        </w:r>
        <w:proofErr w:type="spellEnd"/>
        <w:r w:rsidRPr="00EC017E">
          <w:rPr>
            <w:rFonts w:ascii="Calibri" w:hAnsi="Calibri" w:cs="Calibri"/>
          </w:rPr>
          <w:t xml:space="preserve">, R. (2019). </w:t>
        </w:r>
        <w:r w:rsidRPr="00EC017E">
          <w:rPr>
            <w:rFonts w:ascii="Calibri" w:hAnsi="Calibri" w:cs="Calibri"/>
            <w:i/>
            <w:iCs/>
          </w:rPr>
          <w:t>Detectron2</w:t>
        </w:r>
        <w:r w:rsidRPr="00EC017E">
          <w:rPr>
            <w:rFonts w:ascii="Calibri" w:hAnsi="Calibri" w:cs="Calibri"/>
          </w:rPr>
          <w:t>. https://github.com/facebookresearch/detectron2</w:t>
        </w:r>
      </w:ins>
    </w:p>
    <w:p w14:paraId="6E6AF662" w14:textId="77777777" w:rsidR="0026258C" w:rsidRPr="00EC017E" w:rsidRDefault="0026258C" w:rsidP="0026258C">
      <w:pPr>
        <w:rPr>
          <w:ins w:id="207" w:author="Sina Furkan Özdemir" w:date="2022-06-15T15:16:00Z"/>
        </w:rPr>
      </w:pPr>
      <w:ins w:id="208" w:author="Sina Furkan Özdemir" w:date="2022-06-15T15:16:00Z">
        <w:r>
          <w:fldChar w:fldCharType="end"/>
        </w:r>
      </w:ins>
    </w:p>
    <w:p w14:paraId="187AF335" w14:textId="77777777" w:rsidR="0026258C" w:rsidRPr="00EC017E" w:rsidRDefault="0026258C" w:rsidP="0026258C">
      <w:pPr>
        <w:rPr>
          <w:ins w:id="209" w:author="Sina Furkan Özdemir" w:date="2022-06-15T15:16:00Z"/>
        </w:rPr>
      </w:pPr>
    </w:p>
    <w:p w14:paraId="79C870F2" w14:textId="59ACDFAE" w:rsidR="00E61CA0" w:rsidDel="0026258C" w:rsidRDefault="00E61CA0" w:rsidP="00E61CA0">
      <w:pPr>
        <w:pStyle w:val="Heading1"/>
        <w:rPr>
          <w:del w:id="210" w:author="Sina Furkan Özdemir" w:date="2022-06-15T15:16:00Z"/>
          <w:moveTo w:id="211" w:author="Sina Ozdemir" w:date="2022-06-15T15:09:00Z"/>
        </w:rPr>
      </w:pPr>
      <w:moveToRangeStart w:id="212" w:author="Sina Ozdemir" w:date="2022-06-15T15:09:00Z" w:name="move106198204"/>
      <w:moveTo w:id="213" w:author="Sina Ozdemir" w:date="2022-06-15T15:09:00Z">
        <w:del w:id="214" w:author="Sina Furkan Özdemir" w:date="2022-06-15T15:16:00Z">
          <w:r w:rsidDel="0026258C">
            <w:delText>Literature</w:delText>
          </w:r>
        </w:del>
      </w:moveTo>
    </w:p>
    <w:p w14:paraId="19A1E343" w14:textId="50B976CC" w:rsidR="00E61CA0" w:rsidRPr="00EC017E" w:rsidDel="0026258C" w:rsidRDefault="00E61CA0" w:rsidP="00E61CA0">
      <w:pPr>
        <w:pStyle w:val="Bibliography"/>
        <w:rPr>
          <w:del w:id="215" w:author="Sina Furkan Özdemir" w:date="2022-06-15T15:16:00Z"/>
          <w:moveTo w:id="216" w:author="Sina Ozdemir" w:date="2022-06-15T15:09:00Z"/>
          <w:rFonts w:ascii="Calibri" w:hAnsi="Calibri" w:cs="Calibri"/>
        </w:rPr>
      </w:pPr>
      <w:moveTo w:id="217" w:author="Sina Ozdemir" w:date="2022-06-15T15:09:00Z">
        <w:del w:id="218" w:author="Sina Furkan Özdemir" w:date="2022-06-15T15:16:00Z">
          <w:r w:rsidDel="0026258C">
            <w:fldChar w:fldCharType="begin"/>
          </w:r>
          <w:r w:rsidDel="0026258C">
            <w:delInstrText xml:space="preserve"> ADDIN ZOTERO_BIBL {"uncited":[],"omitted":[],"custom":[]} CSL_BIBLIOGRAPHY </w:delInstrText>
          </w:r>
          <w:r w:rsidDel="0026258C">
            <w:fldChar w:fldCharType="separate"/>
          </w:r>
          <w:r w:rsidRPr="00EC017E" w:rsidDel="0026258C">
            <w:rPr>
              <w:rFonts w:ascii="Calibri" w:hAnsi="Calibri" w:cs="Calibri"/>
            </w:rPr>
            <w:delText xml:space="preserve">Benoit, K., Watanabe, K., Wang, H., Nulty, P., Obeng, A., Müller, S., &amp; Matsuo, A. (2018). quanteda: An R package for the quantitative analysis of textual data. </w:delText>
          </w:r>
          <w:r w:rsidRPr="00EC017E" w:rsidDel="0026258C">
            <w:rPr>
              <w:rFonts w:ascii="Calibri" w:hAnsi="Calibri" w:cs="Calibri"/>
              <w:i/>
              <w:iCs/>
            </w:rPr>
            <w:delText>Journal of Open Source Software</w:delText>
          </w:r>
          <w:r w:rsidRPr="00EC017E" w:rsidDel="0026258C">
            <w:rPr>
              <w:rFonts w:ascii="Calibri" w:hAnsi="Calibri" w:cs="Calibri"/>
            </w:rPr>
            <w:delText xml:space="preserve">, </w:delText>
          </w:r>
          <w:r w:rsidRPr="00EC017E" w:rsidDel="0026258C">
            <w:rPr>
              <w:rFonts w:ascii="Calibri" w:hAnsi="Calibri" w:cs="Calibri"/>
              <w:i/>
              <w:iCs/>
            </w:rPr>
            <w:delText>3</w:delText>
          </w:r>
          <w:r w:rsidRPr="00EC017E" w:rsidDel="0026258C">
            <w:rPr>
              <w:rFonts w:ascii="Calibri" w:hAnsi="Calibri" w:cs="Calibri"/>
            </w:rPr>
            <w:delText>(30), 774. https://doi.org/10.21105/joss.00774</w:delText>
          </w:r>
        </w:del>
      </w:moveTo>
    </w:p>
    <w:p w14:paraId="729831D1" w14:textId="165CB799" w:rsidR="00E61CA0" w:rsidRPr="00F40FA6" w:rsidDel="0026258C" w:rsidRDefault="00E61CA0" w:rsidP="00E61CA0">
      <w:pPr>
        <w:pStyle w:val="Bibliography"/>
        <w:rPr>
          <w:del w:id="219" w:author="Sina Furkan Özdemir" w:date="2022-06-15T15:16:00Z"/>
          <w:moveTo w:id="220" w:author="Sina Ozdemir" w:date="2022-06-15T15:09:00Z"/>
          <w:rFonts w:ascii="Calibri" w:hAnsi="Calibri" w:cs="Calibri"/>
        </w:rPr>
      </w:pPr>
      <w:moveTo w:id="221" w:author="Sina Ozdemir" w:date="2022-06-15T15:09:00Z">
        <w:del w:id="222" w:author="Sina Furkan Özdemir" w:date="2022-06-15T15:16:00Z">
          <w:r w:rsidRPr="00EC017E" w:rsidDel="0026258C">
            <w:rPr>
              <w:rFonts w:ascii="Calibri" w:hAnsi="Calibri" w:cs="Calibri"/>
            </w:rPr>
            <w:delText xml:space="preserve">Chollet, F. (2015). </w:delText>
          </w:r>
          <w:r w:rsidRPr="00F40FA6" w:rsidDel="0026258C">
            <w:rPr>
              <w:rFonts w:ascii="Calibri" w:hAnsi="Calibri" w:cs="Calibri"/>
              <w:i/>
              <w:iCs/>
            </w:rPr>
            <w:delText>Keras</w:delText>
          </w:r>
          <w:r w:rsidRPr="00F40FA6" w:rsidDel="0026258C">
            <w:rPr>
              <w:rFonts w:ascii="Calibri" w:hAnsi="Calibri" w:cs="Calibri"/>
            </w:rPr>
            <w:delText>. GitHub. https://github.com/fchollet/keras</w:delText>
          </w:r>
        </w:del>
      </w:moveTo>
    </w:p>
    <w:p w14:paraId="53BC0CC5" w14:textId="283FF493" w:rsidR="00E61CA0" w:rsidRPr="00EC017E" w:rsidDel="0026258C" w:rsidRDefault="00E61CA0" w:rsidP="00E61CA0">
      <w:pPr>
        <w:pStyle w:val="Bibliography"/>
        <w:rPr>
          <w:del w:id="223" w:author="Sina Furkan Özdemir" w:date="2022-06-15T15:16:00Z"/>
          <w:moveTo w:id="224" w:author="Sina Ozdemir" w:date="2022-06-15T15:09:00Z"/>
          <w:rFonts w:ascii="Calibri" w:hAnsi="Calibri" w:cs="Calibri"/>
        </w:rPr>
      </w:pPr>
      <w:moveTo w:id="225" w:author="Sina Ozdemir" w:date="2022-06-15T15:09:00Z">
        <w:del w:id="226" w:author="Sina Furkan Özdemir" w:date="2022-06-15T15:16:00Z">
          <w:r w:rsidRPr="00EC017E" w:rsidDel="0026258C">
            <w:rPr>
              <w:rFonts w:ascii="Calibri" w:hAnsi="Calibri" w:cs="Calibri"/>
            </w:rPr>
            <w:delText xml:space="preserve">Devlin, J., Chang, M.-W., Lee, K., &amp; Toutanova, K. (2019). BERT: Pre-training of Deep Bidirectional Transformers for Language Understanding. </w:delText>
          </w:r>
          <w:r w:rsidRPr="00EC017E" w:rsidDel="0026258C">
            <w:rPr>
              <w:rFonts w:ascii="Calibri" w:hAnsi="Calibri" w:cs="Calibri"/>
              <w:i/>
              <w:iCs/>
            </w:rPr>
            <w:delText>ArXiv:1810.04805 [Cs]</w:delText>
          </w:r>
          <w:r w:rsidRPr="00EC017E" w:rsidDel="0026258C">
            <w:rPr>
              <w:rFonts w:ascii="Calibri" w:hAnsi="Calibri" w:cs="Calibri"/>
            </w:rPr>
            <w:delText>. http://arxiv.org/abs/1810.04805</w:delText>
          </w:r>
        </w:del>
      </w:moveTo>
    </w:p>
    <w:p w14:paraId="7042C67E" w14:textId="478D3DA4" w:rsidR="00E61CA0" w:rsidRPr="00EC017E" w:rsidDel="0026258C" w:rsidRDefault="00E61CA0" w:rsidP="00E61CA0">
      <w:pPr>
        <w:pStyle w:val="Bibliography"/>
        <w:rPr>
          <w:del w:id="227" w:author="Sina Furkan Özdemir" w:date="2022-06-15T15:16:00Z"/>
          <w:moveTo w:id="228" w:author="Sina Ozdemir" w:date="2022-06-15T15:09:00Z"/>
          <w:rFonts w:ascii="Calibri" w:hAnsi="Calibri" w:cs="Calibri"/>
        </w:rPr>
      </w:pPr>
      <w:moveTo w:id="229" w:author="Sina Ozdemir" w:date="2022-06-15T15:09:00Z">
        <w:del w:id="230" w:author="Sina Furkan Özdemir" w:date="2022-06-15T15:16:00Z">
          <w:r w:rsidRPr="00EC017E" w:rsidDel="0026258C">
            <w:rPr>
              <w:rFonts w:ascii="Calibri" w:hAnsi="Calibri" w:cs="Calibri"/>
            </w:rPr>
            <w:delText xml:space="preserve">Kuhn, M. (2008). Building Predictive Models in </w:delText>
          </w:r>
          <w:r w:rsidRPr="00EC017E" w:rsidDel="0026258C">
            <w:rPr>
              <w:rFonts w:ascii="Calibri" w:hAnsi="Calibri" w:cs="Calibri"/>
              <w:i/>
              <w:iCs/>
            </w:rPr>
            <w:delText>R</w:delText>
          </w:r>
          <w:r w:rsidRPr="00EC017E" w:rsidDel="0026258C">
            <w:rPr>
              <w:rFonts w:ascii="Calibri" w:hAnsi="Calibri" w:cs="Calibri"/>
            </w:rPr>
            <w:delText xml:space="preserve"> Using the </w:delText>
          </w:r>
          <w:r w:rsidRPr="00EC017E" w:rsidDel="0026258C">
            <w:rPr>
              <w:rFonts w:ascii="Calibri" w:hAnsi="Calibri" w:cs="Calibri"/>
              <w:b/>
              <w:bCs/>
            </w:rPr>
            <w:delText>caret</w:delText>
          </w:r>
          <w:r w:rsidRPr="00EC017E" w:rsidDel="0026258C">
            <w:rPr>
              <w:rFonts w:ascii="Calibri" w:hAnsi="Calibri" w:cs="Calibri"/>
            </w:rPr>
            <w:delText xml:space="preserve"> Package. </w:delText>
          </w:r>
          <w:r w:rsidRPr="00EC017E" w:rsidDel="0026258C">
            <w:rPr>
              <w:rFonts w:ascii="Calibri" w:hAnsi="Calibri" w:cs="Calibri"/>
              <w:i/>
              <w:iCs/>
            </w:rPr>
            <w:delText>Journal of Statistical Software</w:delText>
          </w:r>
          <w:r w:rsidRPr="00EC017E" w:rsidDel="0026258C">
            <w:rPr>
              <w:rFonts w:ascii="Calibri" w:hAnsi="Calibri" w:cs="Calibri"/>
            </w:rPr>
            <w:delText xml:space="preserve">, </w:delText>
          </w:r>
          <w:r w:rsidRPr="00EC017E" w:rsidDel="0026258C">
            <w:rPr>
              <w:rFonts w:ascii="Calibri" w:hAnsi="Calibri" w:cs="Calibri"/>
              <w:i/>
              <w:iCs/>
            </w:rPr>
            <w:delText>28</w:delText>
          </w:r>
          <w:r w:rsidRPr="00EC017E" w:rsidDel="0026258C">
            <w:rPr>
              <w:rFonts w:ascii="Calibri" w:hAnsi="Calibri" w:cs="Calibri"/>
            </w:rPr>
            <w:delText>(5). https://doi.org/10.18637/jss.v028.i05</w:delText>
          </w:r>
        </w:del>
      </w:moveTo>
    </w:p>
    <w:p w14:paraId="4CC5C350" w14:textId="3E0DF94C" w:rsidR="00E61CA0" w:rsidRPr="00EC017E" w:rsidDel="0026258C" w:rsidRDefault="00E61CA0" w:rsidP="00E61CA0">
      <w:pPr>
        <w:pStyle w:val="Bibliography"/>
        <w:rPr>
          <w:del w:id="231" w:author="Sina Furkan Özdemir" w:date="2022-06-15T15:16:00Z"/>
          <w:moveTo w:id="232" w:author="Sina Ozdemir" w:date="2022-06-15T15:09:00Z"/>
          <w:rFonts w:ascii="Calibri" w:hAnsi="Calibri" w:cs="Calibri"/>
        </w:rPr>
      </w:pPr>
      <w:moveTo w:id="233" w:author="Sina Ozdemir" w:date="2022-06-15T15:09:00Z">
        <w:del w:id="234" w:author="Sina Furkan Özdemir" w:date="2022-06-15T15:16:00Z">
          <w:r w:rsidRPr="00EC017E" w:rsidDel="0026258C">
            <w:rPr>
              <w:rFonts w:ascii="Calibri" w:hAnsi="Calibri" w:cs="Calibri"/>
            </w:rPr>
            <w:delText xml:space="preserve">Li, K., Zhang, Y., Li, K., Li, Y., &amp; Fu, Y. (2022). Image-Text Embedding Learning via Visual and Textual Semantic Reasoning. </w:delText>
          </w:r>
          <w:r w:rsidRPr="00EC017E" w:rsidDel="0026258C">
            <w:rPr>
              <w:rFonts w:ascii="Calibri" w:hAnsi="Calibri" w:cs="Calibri"/>
              <w:i/>
              <w:iCs/>
            </w:rPr>
            <w:delText>IEEE Transactions on Pattern Analysis and Machine Intelligence</w:delText>
          </w:r>
          <w:r w:rsidRPr="00EC017E" w:rsidDel="0026258C">
            <w:rPr>
              <w:rFonts w:ascii="Calibri" w:hAnsi="Calibri" w:cs="Calibri"/>
            </w:rPr>
            <w:delText xml:space="preserve">, </w:delText>
          </w:r>
          <w:r w:rsidRPr="00EC017E" w:rsidDel="0026258C">
            <w:rPr>
              <w:rFonts w:ascii="Calibri" w:hAnsi="Calibri" w:cs="Calibri"/>
              <w:i/>
              <w:iCs/>
            </w:rPr>
            <w:delText>PP</w:delText>
          </w:r>
          <w:r w:rsidRPr="00EC017E" w:rsidDel="0026258C">
            <w:rPr>
              <w:rFonts w:ascii="Calibri" w:hAnsi="Calibri" w:cs="Calibri"/>
            </w:rPr>
            <w:delText>. https://doi.org/10.1109/TPAMI.2022.3148470</w:delText>
          </w:r>
        </w:del>
      </w:moveTo>
    </w:p>
    <w:p w14:paraId="59E2B17F" w14:textId="17C977BF" w:rsidR="00E61CA0" w:rsidRPr="00EC017E" w:rsidDel="0026258C" w:rsidRDefault="00E61CA0" w:rsidP="00E61CA0">
      <w:pPr>
        <w:pStyle w:val="Bibliography"/>
        <w:rPr>
          <w:del w:id="235" w:author="Sina Furkan Özdemir" w:date="2022-06-15T15:16:00Z"/>
          <w:moveTo w:id="236" w:author="Sina Ozdemir" w:date="2022-06-15T15:09:00Z"/>
          <w:rFonts w:ascii="Calibri" w:hAnsi="Calibri" w:cs="Calibri"/>
        </w:rPr>
      </w:pPr>
      <w:moveTo w:id="237" w:author="Sina Ozdemir" w:date="2022-06-15T15:09:00Z">
        <w:del w:id="238" w:author="Sina Furkan Özdemir" w:date="2022-06-15T15:16:00Z">
          <w:r w:rsidRPr="00F40FA6" w:rsidDel="0026258C">
            <w:rPr>
              <w:rFonts w:ascii="Calibri" w:hAnsi="Calibri" w:cs="Calibri"/>
            </w:rPr>
            <w:delText xml:space="preserve">Li, L. H., Yatskar, M., Yin, D., Hsieh, C.-J., &amp; Chang, K.-W. (2019). </w:delText>
          </w:r>
          <w:r w:rsidRPr="00EC017E" w:rsidDel="0026258C">
            <w:rPr>
              <w:rFonts w:ascii="Calibri" w:hAnsi="Calibri" w:cs="Calibri"/>
            </w:rPr>
            <w:delText xml:space="preserve">VisualBERT: A Simple and Performant Baseline for Vision and Language. </w:delText>
          </w:r>
          <w:r w:rsidRPr="00EC017E" w:rsidDel="0026258C">
            <w:rPr>
              <w:rFonts w:ascii="Calibri" w:hAnsi="Calibri" w:cs="Calibri"/>
              <w:i/>
              <w:iCs/>
            </w:rPr>
            <w:delText>ArXiv:1908.03557 [Cs]</w:delText>
          </w:r>
          <w:r w:rsidRPr="00EC017E" w:rsidDel="0026258C">
            <w:rPr>
              <w:rFonts w:ascii="Calibri" w:hAnsi="Calibri" w:cs="Calibri"/>
            </w:rPr>
            <w:delText>. http://arxiv.org/abs/1908.03557</w:delText>
          </w:r>
        </w:del>
      </w:moveTo>
    </w:p>
    <w:p w14:paraId="68C04261" w14:textId="4AAACA30" w:rsidR="00E61CA0" w:rsidRPr="00EC017E" w:rsidDel="0026258C" w:rsidRDefault="00E61CA0" w:rsidP="00E61CA0">
      <w:pPr>
        <w:pStyle w:val="Bibliography"/>
        <w:rPr>
          <w:del w:id="239" w:author="Sina Furkan Özdemir" w:date="2022-06-15T15:16:00Z"/>
          <w:moveTo w:id="240" w:author="Sina Ozdemir" w:date="2022-06-15T15:09:00Z"/>
          <w:rFonts w:ascii="Calibri" w:hAnsi="Calibri" w:cs="Calibri"/>
        </w:rPr>
      </w:pPr>
      <w:moveTo w:id="241" w:author="Sina Ozdemir" w:date="2022-06-15T15:09:00Z">
        <w:del w:id="242" w:author="Sina Furkan Özdemir" w:date="2022-06-15T15:16:00Z">
          <w:r w:rsidRPr="00EC017E" w:rsidDel="0026258C">
            <w:rPr>
              <w:rFonts w:ascii="Calibri" w:hAnsi="Calibri" w:cs="Calibri"/>
            </w:rPr>
            <w:delText xml:space="preserve">Loper, E., &amp; Bird, S. (2002). </w:delText>
          </w:r>
          <w:r w:rsidRPr="00EC017E" w:rsidDel="0026258C">
            <w:rPr>
              <w:rFonts w:ascii="Calibri" w:hAnsi="Calibri" w:cs="Calibri"/>
              <w:i/>
              <w:iCs/>
            </w:rPr>
            <w:delText>NLTK: The Natural Language Toolkit</w:delText>
          </w:r>
          <w:r w:rsidRPr="00EC017E" w:rsidDel="0026258C">
            <w:rPr>
              <w:rFonts w:ascii="Calibri" w:hAnsi="Calibri" w:cs="Calibri"/>
            </w:rPr>
            <w:delText xml:space="preserve"> (arXiv:cs/0205028). arXiv. https://doi.org/10.48550/arXiv.cs/0205028</w:delText>
          </w:r>
        </w:del>
      </w:moveTo>
    </w:p>
    <w:p w14:paraId="32BF7CFF" w14:textId="50B28850" w:rsidR="00E61CA0" w:rsidRPr="00EC017E" w:rsidDel="0026258C" w:rsidRDefault="00E61CA0" w:rsidP="00E61CA0">
      <w:pPr>
        <w:pStyle w:val="Bibliography"/>
        <w:rPr>
          <w:del w:id="243" w:author="Sina Furkan Özdemir" w:date="2022-06-15T15:16:00Z"/>
          <w:moveTo w:id="244" w:author="Sina Ozdemir" w:date="2022-06-15T15:09:00Z"/>
          <w:rFonts w:ascii="Calibri" w:hAnsi="Calibri" w:cs="Calibri"/>
        </w:rPr>
      </w:pPr>
      <w:moveTo w:id="245" w:author="Sina Ozdemir" w:date="2022-06-15T15:09:00Z">
        <w:del w:id="246" w:author="Sina Furkan Özdemir" w:date="2022-06-15T15:16:00Z">
          <w:r w:rsidRPr="00EC017E" w:rsidDel="0026258C">
            <w:rPr>
              <w:rFonts w:ascii="Calibri" w:hAnsi="Calibri" w:cs="Calibri"/>
              <w:lang w:val="de-DE"/>
            </w:rPr>
            <w:delText xml:space="preserve">Niu, Y., Lu, Z., Wen, J.-R., Xiang, T., &amp; Chang, S.-F. (2019). </w:delText>
          </w:r>
          <w:r w:rsidRPr="00EC017E" w:rsidDel="0026258C">
            <w:rPr>
              <w:rFonts w:ascii="Calibri" w:hAnsi="Calibri" w:cs="Calibri"/>
            </w:rPr>
            <w:delText xml:space="preserve">Multi-Modal Multi-Scale Deep Learning for Large-Scale Image Annotation. </w:delText>
          </w:r>
          <w:r w:rsidRPr="00EC017E" w:rsidDel="0026258C">
            <w:rPr>
              <w:rFonts w:ascii="Calibri" w:hAnsi="Calibri" w:cs="Calibri"/>
              <w:i/>
              <w:iCs/>
            </w:rPr>
            <w:delText>IEEE Transactions on Image Processing</w:delText>
          </w:r>
          <w:r w:rsidRPr="00EC017E" w:rsidDel="0026258C">
            <w:rPr>
              <w:rFonts w:ascii="Calibri" w:hAnsi="Calibri" w:cs="Calibri"/>
            </w:rPr>
            <w:delText xml:space="preserve">, </w:delText>
          </w:r>
          <w:r w:rsidRPr="00EC017E" w:rsidDel="0026258C">
            <w:rPr>
              <w:rFonts w:ascii="Calibri" w:hAnsi="Calibri" w:cs="Calibri"/>
              <w:i/>
              <w:iCs/>
            </w:rPr>
            <w:delText>28</w:delText>
          </w:r>
          <w:r w:rsidRPr="00EC017E" w:rsidDel="0026258C">
            <w:rPr>
              <w:rFonts w:ascii="Calibri" w:hAnsi="Calibri" w:cs="Calibri"/>
            </w:rPr>
            <w:delText>(4), 1720–1731. https://doi.org/10.1109/TIP.2018.2881928</w:delText>
          </w:r>
        </w:del>
      </w:moveTo>
    </w:p>
    <w:p w14:paraId="772B22D7" w14:textId="4211754D" w:rsidR="00E61CA0" w:rsidRPr="00EC017E" w:rsidDel="0026258C" w:rsidRDefault="00E61CA0" w:rsidP="00E61CA0">
      <w:pPr>
        <w:pStyle w:val="Bibliography"/>
        <w:rPr>
          <w:del w:id="247" w:author="Sina Furkan Özdemir" w:date="2022-06-15T15:16:00Z"/>
          <w:moveTo w:id="248" w:author="Sina Ozdemir" w:date="2022-06-15T15:09:00Z"/>
          <w:rFonts w:ascii="Calibri" w:hAnsi="Calibri" w:cs="Calibri"/>
        </w:rPr>
      </w:pPr>
      <w:moveTo w:id="249" w:author="Sina Ozdemir" w:date="2022-06-15T15:09:00Z">
        <w:del w:id="250" w:author="Sina Furkan Özdemir" w:date="2022-06-15T15:16:00Z">
          <w:r w:rsidRPr="00EC017E" w:rsidDel="0026258C">
            <w:rPr>
              <w:rFonts w:ascii="Calibri" w:hAnsi="Calibri" w:cs="Calibri"/>
            </w:rPr>
            <w:delText xml:space="preserve">Özdemir, S., &amp; Rauh, C. (2022). A Bird’s Eye View: Supranational EU Actors on Twitter. </w:delText>
          </w:r>
          <w:r w:rsidRPr="00EC017E" w:rsidDel="0026258C">
            <w:rPr>
              <w:rFonts w:ascii="Calibri" w:hAnsi="Calibri" w:cs="Calibri"/>
              <w:i/>
              <w:iCs/>
            </w:rPr>
            <w:delText>Politics and Governance</w:delText>
          </w:r>
          <w:r w:rsidRPr="00EC017E" w:rsidDel="0026258C">
            <w:rPr>
              <w:rFonts w:ascii="Calibri" w:hAnsi="Calibri" w:cs="Calibri"/>
            </w:rPr>
            <w:delText xml:space="preserve">, </w:delText>
          </w:r>
          <w:r w:rsidRPr="00EC017E" w:rsidDel="0026258C">
            <w:rPr>
              <w:rFonts w:ascii="Calibri" w:hAnsi="Calibri" w:cs="Calibri"/>
              <w:i/>
              <w:iCs/>
            </w:rPr>
            <w:delText>10</w:delText>
          </w:r>
          <w:r w:rsidRPr="00EC017E" w:rsidDel="0026258C">
            <w:rPr>
              <w:rFonts w:ascii="Calibri" w:hAnsi="Calibri" w:cs="Calibri"/>
            </w:rPr>
            <w:delText>(1), 133–145. https://doi.org/10.17645/pag.v10i1.4686</w:delText>
          </w:r>
        </w:del>
      </w:moveTo>
    </w:p>
    <w:p w14:paraId="4CE49B00" w14:textId="37F59723" w:rsidR="00E61CA0" w:rsidRPr="00EC017E" w:rsidDel="0026258C" w:rsidRDefault="00E61CA0" w:rsidP="00E61CA0">
      <w:pPr>
        <w:pStyle w:val="Bibliography"/>
        <w:rPr>
          <w:del w:id="251" w:author="Sina Furkan Özdemir" w:date="2022-06-15T15:16:00Z"/>
          <w:moveTo w:id="252" w:author="Sina Ozdemir" w:date="2022-06-15T15:09:00Z"/>
          <w:rFonts w:ascii="Calibri" w:hAnsi="Calibri" w:cs="Calibri"/>
        </w:rPr>
      </w:pPr>
      <w:moveTo w:id="253" w:author="Sina Ozdemir" w:date="2022-06-15T15:09:00Z">
        <w:del w:id="254" w:author="Sina Furkan Özdemir" w:date="2022-06-15T15:16:00Z">
          <w:r w:rsidRPr="00EC017E" w:rsidDel="0026258C">
            <w:rPr>
              <w:rFonts w:ascii="Calibri" w:hAnsi="Calibri" w:cs="Calibri"/>
            </w:rPr>
            <w:delText xml:space="preserve">Pedregosa, F., Varoquaux, G., Gramfort, A., Michel, V., Thirion, B., Grisel, O., Blondel, M., Prettenhofer, P., Weiss, R., Dubourg, V., Vanderplas, J., Passos, A., Cournapeau, D., Brucher, M., Perrot, M., &amp; Duchesnay, É. (2011). Scikit-learn: Machine Learning in Python. </w:delText>
          </w:r>
          <w:r w:rsidRPr="00EC017E" w:rsidDel="0026258C">
            <w:rPr>
              <w:rFonts w:ascii="Calibri" w:hAnsi="Calibri" w:cs="Calibri"/>
              <w:i/>
              <w:iCs/>
            </w:rPr>
            <w:delText>The Journal of Machine Learning Research</w:delText>
          </w:r>
          <w:r w:rsidRPr="00EC017E" w:rsidDel="0026258C">
            <w:rPr>
              <w:rFonts w:ascii="Calibri" w:hAnsi="Calibri" w:cs="Calibri"/>
            </w:rPr>
            <w:delText xml:space="preserve">, </w:delText>
          </w:r>
          <w:r w:rsidRPr="00EC017E" w:rsidDel="0026258C">
            <w:rPr>
              <w:rFonts w:ascii="Calibri" w:hAnsi="Calibri" w:cs="Calibri"/>
              <w:i/>
              <w:iCs/>
            </w:rPr>
            <w:delText>12</w:delText>
          </w:r>
          <w:r w:rsidRPr="00EC017E" w:rsidDel="0026258C">
            <w:rPr>
              <w:rFonts w:ascii="Calibri" w:hAnsi="Calibri" w:cs="Calibri"/>
            </w:rPr>
            <w:delText>(null), 2825–2830.</w:delText>
          </w:r>
        </w:del>
      </w:moveTo>
    </w:p>
    <w:p w14:paraId="791B2371" w14:textId="313925FE" w:rsidR="00E61CA0" w:rsidRPr="00EC017E" w:rsidDel="0026258C" w:rsidRDefault="00E61CA0" w:rsidP="00E61CA0">
      <w:pPr>
        <w:pStyle w:val="Bibliography"/>
        <w:rPr>
          <w:del w:id="255" w:author="Sina Furkan Özdemir" w:date="2022-06-15T15:16:00Z"/>
          <w:moveTo w:id="256" w:author="Sina Ozdemir" w:date="2022-06-15T15:09:00Z"/>
          <w:rFonts w:ascii="Calibri" w:hAnsi="Calibri" w:cs="Calibri"/>
        </w:rPr>
      </w:pPr>
      <w:moveTo w:id="257" w:author="Sina Ozdemir" w:date="2022-06-15T15:09:00Z">
        <w:del w:id="258" w:author="Sina Furkan Özdemir" w:date="2022-06-15T15:16:00Z">
          <w:r w:rsidRPr="00EC017E" w:rsidDel="0026258C">
            <w:rPr>
              <w:rFonts w:ascii="Calibri" w:hAnsi="Calibri" w:cs="Calibri"/>
            </w:rPr>
            <w:delText xml:space="preserve">Tseng, S.-Y., Narayanan, S., &amp; Georgiou, P. (2021). Multimodal Embeddings From Language Models for Emotion Recognition in the Wild. </w:delText>
          </w:r>
          <w:r w:rsidRPr="00EC017E" w:rsidDel="0026258C">
            <w:rPr>
              <w:rFonts w:ascii="Calibri" w:hAnsi="Calibri" w:cs="Calibri"/>
              <w:i/>
              <w:iCs/>
            </w:rPr>
            <w:delText>IEEE Signal Processing Letters</w:delText>
          </w:r>
          <w:r w:rsidRPr="00EC017E" w:rsidDel="0026258C">
            <w:rPr>
              <w:rFonts w:ascii="Calibri" w:hAnsi="Calibri" w:cs="Calibri"/>
            </w:rPr>
            <w:delText xml:space="preserve">, </w:delText>
          </w:r>
          <w:r w:rsidRPr="00EC017E" w:rsidDel="0026258C">
            <w:rPr>
              <w:rFonts w:ascii="Calibri" w:hAnsi="Calibri" w:cs="Calibri"/>
              <w:i/>
              <w:iCs/>
            </w:rPr>
            <w:delText>28</w:delText>
          </w:r>
          <w:r w:rsidRPr="00EC017E" w:rsidDel="0026258C">
            <w:rPr>
              <w:rFonts w:ascii="Calibri" w:hAnsi="Calibri" w:cs="Calibri"/>
            </w:rPr>
            <w:delText>, 608–612. https://doi.org/10.1109/LSP.2021.3065598</w:delText>
          </w:r>
        </w:del>
      </w:moveTo>
    </w:p>
    <w:p w14:paraId="212B9B17" w14:textId="410C1BCB" w:rsidR="00E61CA0" w:rsidRPr="00EC017E" w:rsidDel="0026258C" w:rsidRDefault="00E61CA0" w:rsidP="00E61CA0">
      <w:pPr>
        <w:pStyle w:val="Bibliography"/>
        <w:rPr>
          <w:del w:id="259" w:author="Sina Furkan Özdemir" w:date="2022-06-15T15:16:00Z"/>
          <w:moveTo w:id="260" w:author="Sina Ozdemir" w:date="2022-06-15T15:09:00Z"/>
          <w:rFonts w:ascii="Calibri" w:hAnsi="Calibri" w:cs="Calibri"/>
        </w:rPr>
      </w:pPr>
      <w:moveTo w:id="261" w:author="Sina Ozdemir" w:date="2022-06-15T15:09:00Z">
        <w:del w:id="262" w:author="Sina Furkan Özdemir" w:date="2022-06-15T15:16:00Z">
          <w:r w:rsidRPr="00EC017E" w:rsidDel="0026258C">
            <w:rPr>
              <w:rFonts w:ascii="Calibri" w:hAnsi="Calibri" w:cs="Calibri"/>
            </w:rPr>
            <w:delText xml:space="preserve">Wolf, T., Debut, L., Sanh, V., Chaumond, J., Delangue, C., Moi, A., Cistac, P., Rault, T., Louf, R., Funtowicz, M., Davison, J., Shleifer, S., von Platen, P., Ma, C., Jernite, Y., Plu, J., Xu, C., Scao, T. L., Gugger, S., … Rush, A. M. (2020). HuggingFace’s Transformers: State-of-the-art Natural Language Processing. </w:delText>
          </w:r>
          <w:r w:rsidRPr="00EC017E" w:rsidDel="0026258C">
            <w:rPr>
              <w:rFonts w:ascii="Calibri" w:hAnsi="Calibri" w:cs="Calibri"/>
              <w:i/>
              <w:iCs/>
            </w:rPr>
            <w:delText>ArXiv:1910.03771 [Cs]</w:delText>
          </w:r>
          <w:r w:rsidRPr="00EC017E" w:rsidDel="0026258C">
            <w:rPr>
              <w:rFonts w:ascii="Calibri" w:hAnsi="Calibri" w:cs="Calibri"/>
            </w:rPr>
            <w:delText>. http://arxiv.org/abs/1910.03771</w:delText>
          </w:r>
        </w:del>
      </w:moveTo>
    </w:p>
    <w:p w14:paraId="20E990B5" w14:textId="6253EC91" w:rsidR="00E61CA0" w:rsidRPr="00EC017E" w:rsidDel="0026258C" w:rsidRDefault="00E61CA0" w:rsidP="00E61CA0">
      <w:pPr>
        <w:pStyle w:val="Bibliography"/>
        <w:rPr>
          <w:del w:id="263" w:author="Sina Furkan Özdemir" w:date="2022-06-15T15:16:00Z"/>
          <w:moveTo w:id="264" w:author="Sina Ozdemir" w:date="2022-06-15T15:09:00Z"/>
          <w:rFonts w:ascii="Calibri" w:hAnsi="Calibri" w:cs="Calibri"/>
        </w:rPr>
      </w:pPr>
      <w:moveTo w:id="265" w:author="Sina Ozdemir" w:date="2022-06-15T15:09:00Z">
        <w:del w:id="266" w:author="Sina Furkan Özdemir" w:date="2022-06-15T15:16:00Z">
          <w:r w:rsidRPr="00EC017E" w:rsidDel="0026258C">
            <w:rPr>
              <w:rFonts w:ascii="Calibri" w:hAnsi="Calibri" w:cs="Calibri"/>
            </w:rPr>
            <w:delText xml:space="preserve">Wu, Y., Kirillov, A., Massa, F., Lo, W.-Y., &amp; Girshick, R. (2019). </w:delText>
          </w:r>
          <w:r w:rsidRPr="00EC017E" w:rsidDel="0026258C">
            <w:rPr>
              <w:rFonts w:ascii="Calibri" w:hAnsi="Calibri" w:cs="Calibri"/>
              <w:i/>
              <w:iCs/>
            </w:rPr>
            <w:delText>Detectron2</w:delText>
          </w:r>
          <w:r w:rsidRPr="00EC017E" w:rsidDel="0026258C">
            <w:rPr>
              <w:rFonts w:ascii="Calibri" w:hAnsi="Calibri" w:cs="Calibri"/>
            </w:rPr>
            <w:delText>. https://github.com/facebookresearch/detectron2</w:delText>
          </w:r>
        </w:del>
      </w:moveTo>
    </w:p>
    <w:p w14:paraId="3B6130F1" w14:textId="60ECE255" w:rsidR="00E61CA0" w:rsidRPr="00EC017E" w:rsidDel="0026258C" w:rsidRDefault="00E61CA0" w:rsidP="00E61CA0">
      <w:pPr>
        <w:rPr>
          <w:del w:id="267" w:author="Sina Furkan Özdemir" w:date="2022-06-15T15:16:00Z"/>
          <w:moveTo w:id="268" w:author="Sina Ozdemir" w:date="2022-06-15T15:09:00Z"/>
        </w:rPr>
      </w:pPr>
      <w:moveTo w:id="269" w:author="Sina Ozdemir" w:date="2022-06-15T15:09:00Z">
        <w:del w:id="270" w:author="Sina Furkan Özdemir" w:date="2022-06-15T15:16:00Z">
          <w:r w:rsidDel="0026258C">
            <w:fldChar w:fldCharType="end"/>
          </w:r>
        </w:del>
      </w:moveTo>
    </w:p>
    <w:moveToRangeEnd w:id="212"/>
    <w:p w14:paraId="0C03217B" w14:textId="57BE63AA" w:rsidR="00EC017E" w:rsidRPr="00020D19" w:rsidDel="0026258C" w:rsidRDefault="00EC017E" w:rsidP="00261DC7">
      <w:pPr>
        <w:rPr>
          <w:del w:id="271" w:author="Sina Furkan Özdemir" w:date="2022-06-15T15:16:00Z"/>
          <w:rPrChange w:id="272" w:author="Sina Ozdemir" w:date="2022-06-15T14:34:00Z">
            <w:rPr>
              <w:del w:id="273" w:author="Sina Furkan Özdemir" w:date="2022-06-15T15:16:00Z"/>
            </w:rPr>
          </w:rPrChange>
        </w:rPr>
        <w:pPrChange w:id="274" w:author="Sina Ozdemir" w:date="2022-06-15T14:30:00Z">
          <w:pPr/>
        </w:pPrChange>
      </w:pPr>
      <w:del w:id="275" w:author="Sina Furkan Özdemir" w:date="2022-06-15T15:16:00Z">
        <w:r w:rsidRPr="00020D19" w:rsidDel="0026258C">
          <w:rPr>
            <w:rPrChange w:id="276" w:author="Sina Ozdemir" w:date="2022-06-15T14:34:00Z">
              <w:rPr/>
            </w:rPrChange>
          </w:rPr>
          <w:br w:type="page"/>
        </w:r>
      </w:del>
    </w:p>
    <w:p w14:paraId="31EC96F2" w14:textId="24A85082" w:rsidR="00EC017E" w:rsidDel="0026258C" w:rsidRDefault="00EC017E" w:rsidP="00EC017E">
      <w:pPr>
        <w:pStyle w:val="Heading1"/>
        <w:rPr>
          <w:del w:id="277" w:author="Sina Furkan Özdemir" w:date="2022-06-15T15:16:00Z"/>
          <w:moveFrom w:id="278" w:author="Sina Ozdemir" w:date="2022-06-15T15:09:00Z"/>
        </w:rPr>
      </w:pPr>
      <w:moveFromRangeStart w:id="279" w:author="Sina Ozdemir" w:date="2022-06-15T15:09:00Z" w:name="move106198204"/>
      <w:moveFrom w:id="280" w:author="Sina Ozdemir" w:date="2022-06-15T15:09:00Z">
        <w:del w:id="281" w:author="Sina Furkan Özdemir" w:date="2022-06-15T15:16:00Z">
          <w:r w:rsidDel="0026258C">
            <w:delText>Literature</w:delText>
          </w:r>
        </w:del>
      </w:moveFrom>
    </w:p>
    <w:p w14:paraId="25446BD3" w14:textId="0CE6A07C" w:rsidR="00EC017E" w:rsidRPr="00EC017E" w:rsidDel="0026258C" w:rsidRDefault="00EC017E" w:rsidP="00EC017E">
      <w:pPr>
        <w:pStyle w:val="Bibliography"/>
        <w:rPr>
          <w:del w:id="282" w:author="Sina Furkan Özdemir" w:date="2022-06-15T15:16:00Z"/>
          <w:moveFrom w:id="283" w:author="Sina Ozdemir" w:date="2022-06-15T15:09:00Z"/>
          <w:rFonts w:ascii="Calibri" w:hAnsi="Calibri" w:cs="Calibri"/>
        </w:rPr>
      </w:pPr>
      <w:moveFrom w:id="284" w:author="Sina Ozdemir" w:date="2022-06-15T15:09:00Z">
        <w:del w:id="285" w:author="Sina Furkan Özdemir" w:date="2022-06-15T15:16:00Z">
          <w:r w:rsidDel="0026258C">
            <w:fldChar w:fldCharType="begin"/>
          </w:r>
          <w:r w:rsidDel="0026258C">
            <w:delInstrText xml:space="preserve"> ADDIN ZOTERO_BIBL {"uncited":[],"omitted":[],"custom":[]} CSL_BIBLIOGRAPHY </w:delInstrText>
          </w:r>
          <w:r w:rsidDel="0026258C">
            <w:fldChar w:fldCharType="separate"/>
          </w:r>
          <w:r w:rsidRPr="00EC017E" w:rsidDel="0026258C">
            <w:rPr>
              <w:rFonts w:ascii="Calibri" w:hAnsi="Calibri" w:cs="Calibri"/>
            </w:rPr>
            <w:delText xml:space="preserve">Benoit, K., Watanabe, K., Wang, H., Nulty, P., Obeng, A., Müller, S., &amp; Matsuo, A. (2018). quanteda: An R package for the quantitative analysis of textual data. </w:delText>
          </w:r>
          <w:r w:rsidRPr="00EC017E" w:rsidDel="0026258C">
            <w:rPr>
              <w:rFonts w:ascii="Calibri" w:hAnsi="Calibri" w:cs="Calibri"/>
              <w:i/>
              <w:iCs/>
            </w:rPr>
            <w:delText>Journal of Open Source Software</w:delText>
          </w:r>
          <w:r w:rsidRPr="00EC017E" w:rsidDel="0026258C">
            <w:rPr>
              <w:rFonts w:ascii="Calibri" w:hAnsi="Calibri" w:cs="Calibri"/>
            </w:rPr>
            <w:delText xml:space="preserve">, </w:delText>
          </w:r>
          <w:r w:rsidRPr="00EC017E" w:rsidDel="0026258C">
            <w:rPr>
              <w:rFonts w:ascii="Calibri" w:hAnsi="Calibri" w:cs="Calibri"/>
              <w:i/>
              <w:iCs/>
            </w:rPr>
            <w:delText>3</w:delText>
          </w:r>
          <w:r w:rsidRPr="00EC017E" w:rsidDel="0026258C">
            <w:rPr>
              <w:rFonts w:ascii="Calibri" w:hAnsi="Calibri" w:cs="Calibri"/>
            </w:rPr>
            <w:delText>(30), 774. https://doi.org/10.21105/joss.00774</w:delText>
          </w:r>
        </w:del>
      </w:moveFrom>
    </w:p>
    <w:p w14:paraId="4CE933FA" w14:textId="06B8C3F9" w:rsidR="00EC017E" w:rsidRPr="00F40FA6" w:rsidDel="0026258C" w:rsidRDefault="00EC017E" w:rsidP="00EC017E">
      <w:pPr>
        <w:pStyle w:val="Bibliography"/>
        <w:rPr>
          <w:del w:id="286" w:author="Sina Furkan Özdemir" w:date="2022-06-15T15:16:00Z"/>
          <w:moveFrom w:id="287" w:author="Sina Ozdemir" w:date="2022-06-15T15:09:00Z"/>
          <w:rFonts w:ascii="Calibri" w:hAnsi="Calibri" w:cs="Calibri"/>
        </w:rPr>
      </w:pPr>
      <w:moveFrom w:id="288" w:author="Sina Ozdemir" w:date="2022-06-15T15:09:00Z">
        <w:del w:id="289" w:author="Sina Furkan Özdemir" w:date="2022-06-15T15:16:00Z">
          <w:r w:rsidRPr="00EC017E" w:rsidDel="0026258C">
            <w:rPr>
              <w:rFonts w:ascii="Calibri" w:hAnsi="Calibri" w:cs="Calibri"/>
            </w:rPr>
            <w:delText xml:space="preserve">Chollet, F. (2015). </w:delText>
          </w:r>
          <w:r w:rsidRPr="00F40FA6" w:rsidDel="0026258C">
            <w:rPr>
              <w:rFonts w:ascii="Calibri" w:hAnsi="Calibri" w:cs="Calibri"/>
              <w:i/>
              <w:iCs/>
            </w:rPr>
            <w:delText>Keras</w:delText>
          </w:r>
          <w:r w:rsidRPr="00F40FA6" w:rsidDel="0026258C">
            <w:rPr>
              <w:rFonts w:ascii="Calibri" w:hAnsi="Calibri" w:cs="Calibri"/>
            </w:rPr>
            <w:delText>. GitHub. https://github.com/fchollet/keras</w:delText>
          </w:r>
        </w:del>
      </w:moveFrom>
    </w:p>
    <w:p w14:paraId="297BCBBF" w14:textId="6B08AF77" w:rsidR="00EC017E" w:rsidRPr="00EC017E" w:rsidDel="0026258C" w:rsidRDefault="00EC017E" w:rsidP="00EC017E">
      <w:pPr>
        <w:pStyle w:val="Bibliography"/>
        <w:rPr>
          <w:del w:id="290" w:author="Sina Furkan Özdemir" w:date="2022-06-15T15:16:00Z"/>
          <w:moveFrom w:id="291" w:author="Sina Ozdemir" w:date="2022-06-15T15:09:00Z"/>
          <w:rFonts w:ascii="Calibri" w:hAnsi="Calibri" w:cs="Calibri"/>
        </w:rPr>
      </w:pPr>
      <w:moveFrom w:id="292" w:author="Sina Ozdemir" w:date="2022-06-15T15:09:00Z">
        <w:del w:id="293" w:author="Sina Furkan Özdemir" w:date="2022-06-15T15:16:00Z">
          <w:r w:rsidRPr="00EC017E" w:rsidDel="0026258C">
            <w:rPr>
              <w:rFonts w:ascii="Calibri" w:hAnsi="Calibri" w:cs="Calibri"/>
            </w:rPr>
            <w:delText xml:space="preserve">Devlin, J., Chang, M.-W., Lee, K., &amp; Toutanova, K. (2019). BERT: Pre-training of Deep Bidirectional Transformers for Language Understanding. </w:delText>
          </w:r>
          <w:r w:rsidRPr="00EC017E" w:rsidDel="0026258C">
            <w:rPr>
              <w:rFonts w:ascii="Calibri" w:hAnsi="Calibri" w:cs="Calibri"/>
              <w:i/>
              <w:iCs/>
            </w:rPr>
            <w:delText>ArXiv:1810.04805 [Cs]</w:delText>
          </w:r>
          <w:r w:rsidRPr="00EC017E" w:rsidDel="0026258C">
            <w:rPr>
              <w:rFonts w:ascii="Calibri" w:hAnsi="Calibri" w:cs="Calibri"/>
            </w:rPr>
            <w:delText>. http://arxiv.org/abs/1810.04805</w:delText>
          </w:r>
        </w:del>
      </w:moveFrom>
    </w:p>
    <w:p w14:paraId="0D4434A2" w14:textId="63B5DF1C" w:rsidR="00EC017E" w:rsidRPr="00EC017E" w:rsidDel="0026258C" w:rsidRDefault="00EC017E" w:rsidP="00EC017E">
      <w:pPr>
        <w:pStyle w:val="Bibliography"/>
        <w:rPr>
          <w:del w:id="294" w:author="Sina Furkan Özdemir" w:date="2022-06-15T15:16:00Z"/>
          <w:moveFrom w:id="295" w:author="Sina Ozdemir" w:date="2022-06-15T15:09:00Z"/>
          <w:rFonts w:ascii="Calibri" w:hAnsi="Calibri" w:cs="Calibri"/>
        </w:rPr>
      </w:pPr>
      <w:moveFrom w:id="296" w:author="Sina Ozdemir" w:date="2022-06-15T15:09:00Z">
        <w:del w:id="297" w:author="Sina Furkan Özdemir" w:date="2022-06-15T15:16:00Z">
          <w:r w:rsidRPr="00EC017E" w:rsidDel="0026258C">
            <w:rPr>
              <w:rFonts w:ascii="Calibri" w:hAnsi="Calibri" w:cs="Calibri"/>
            </w:rPr>
            <w:delText xml:space="preserve">Kuhn, M. (2008). Building Predictive Models in </w:delText>
          </w:r>
          <w:r w:rsidRPr="00EC017E" w:rsidDel="0026258C">
            <w:rPr>
              <w:rFonts w:ascii="Calibri" w:hAnsi="Calibri" w:cs="Calibri"/>
              <w:i/>
              <w:iCs/>
            </w:rPr>
            <w:delText>R</w:delText>
          </w:r>
          <w:r w:rsidRPr="00EC017E" w:rsidDel="0026258C">
            <w:rPr>
              <w:rFonts w:ascii="Calibri" w:hAnsi="Calibri" w:cs="Calibri"/>
            </w:rPr>
            <w:delText xml:space="preserve"> Using the </w:delText>
          </w:r>
          <w:r w:rsidRPr="00EC017E" w:rsidDel="0026258C">
            <w:rPr>
              <w:rFonts w:ascii="Calibri" w:hAnsi="Calibri" w:cs="Calibri"/>
              <w:b/>
              <w:bCs/>
            </w:rPr>
            <w:delText>caret</w:delText>
          </w:r>
          <w:r w:rsidRPr="00EC017E" w:rsidDel="0026258C">
            <w:rPr>
              <w:rFonts w:ascii="Calibri" w:hAnsi="Calibri" w:cs="Calibri"/>
            </w:rPr>
            <w:delText xml:space="preserve"> Package. </w:delText>
          </w:r>
          <w:r w:rsidRPr="00EC017E" w:rsidDel="0026258C">
            <w:rPr>
              <w:rFonts w:ascii="Calibri" w:hAnsi="Calibri" w:cs="Calibri"/>
              <w:i/>
              <w:iCs/>
            </w:rPr>
            <w:delText>Journal of Statistical Software</w:delText>
          </w:r>
          <w:r w:rsidRPr="00EC017E" w:rsidDel="0026258C">
            <w:rPr>
              <w:rFonts w:ascii="Calibri" w:hAnsi="Calibri" w:cs="Calibri"/>
            </w:rPr>
            <w:delText xml:space="preserve">, </w:delText>
          </w:r>
          <w:r w:rsidRPr="00EC017E" w:rsidDel="0026258C">
            <w:rPr>
              <w:rFonts w:ascii="Calibri" w:hAnsi="Calibri" w:cs="Calibri"/>
              <w:i/>
              <w:iCs/>
            </w:rPr>
            <w:delText>28</w:delText>
          </w:r>
          <w:r w:rsidRPr="00EC017E" w:rsidDel="0026258C">
            <w:rPr>
              <w:rFonts w:ascii="Calibri" w:hAnsi="Calibri" w:cs="Calibri"/>
            </w:rPr>
            <w:delText>(5). https://doi.org/10.18637/jss.v028.i05</w:delText>
          </w:r>
        </w:del>
      </w:moveFrom>
    </w:p>
    <w:p w14:paraId="0CA3E0F4" w14:textId="41007252" w:rsidR="00EC017E" w:rsidRPr="00EC017E" w:rsidDel="0026258C" w:rsidRDefault="00EC017E" w:rsidP="00EC017E">
      <w:pPr>
        <w:pStyle w:val="Bibliography"/>
        <w:rPr>
          <w:del w:id="298" w:author="Sina Furkan Özdemir" w:date="2022-06-15T15:16:00Z"/>
          <w:moveFrom w:id="299" w:author="Sina Ozdemir" w:date="2022-06-15T15:09:00Z"/>
          <w:rFonts w:ascii="Calibri" w:hAnsi="Calibri" w:cs="Calibri"/>
        </w:rPr>
      </w:pPr>
      <w:moveFrom w:id="300" w:author="Sina Ozdemir" w:date="2022-06-15T15:09:00Z">
        <w:del w:id="301" w:author="Sina Furkan Özdemir" w:date="2022-06-15T15:16:00Z">
          <w:r w:rsidRPr="00EC017E" w:rsidDel="0026258C">
            <w:rPr>
              <w:rFonts w:ascii="Calibri" w:hAnsi="Calibri" w:cs="Calibri"/>
            </w:rPr>
            <w:delText xml:space="preserve">Li, K., Zhang, Y., Li, K., Li, Y., &amp; Fu, Y. (2022). Image-Text Embedding Learning via Visual and Textual Semantic Reasoning. </w:delText>
          </w:r>
          <w:r w:rsidRPr="00EC017E" w:rsidDel="0026258C">
            <w:rPr>
              <w:rFonts w:ascii="Calibri" w:hAnsi="Calibri" w:cs="Calibri"/>
              <w:i/>
              <w:iCs/>
            </w:rPr>
            <w:delText>IEEE Transactions on Pattern Analysis and Machine Intelligence</w:delText>
          </w:r>
          <w:r w:rsidRPr="00EC017E" w:rsidDel="0026258C">
            <w:rPr>
              <w:rFonts w:ascii="Calibri" w:hAnsi="Calibri" w:cs="Calibri"/>
            </w:rPr>
            <w:delText xml:space="preserve">, </w:delText>
          </w:r>
          <w:r w:rsidRPr="00EC017E" w:rsidDel="0026258C">
            <w:rPr>
              <w:rFonts w:ascii="Calibri" w:hAnsi="Calibri" w:cs="Calibri"/>
              <w:i/>
              <w:iCs/>
            </w:rPr>
            <w:delText>PP</w:delText>
          </w:r>
          <w:r w:rsidRPr="00EC017E" w:rsidDel="0026258C">
            <w:rPr>
              <w:rFonts w:ascii="Calibri" w:hAnsi="Calibri" w:cs="Calibri"/>
            </w:rPr>
            <w:delText>. https://doi.org/10.1109/TPAMI.2022.3148470</w:delText>
          </w:r>
        </w:del>
      </w:moveFrom>
    </w:p>
    <w:p w14:paraId="05F9A9AA" w14:textId="7801BB3B" w:rsidR="00EC017E" w:rsidRPr="00EC017E" w:rsidDel="0026258C" w:rsidRDefault="00EC017E" w:rsidP="00EC017E">
      <w:pPr>
        <w:pStyle w:val="Bibliography"/>
        <w:rPr>
          <w:del w:id="302" w:author="Sina Furkan Özdemir" w:date="2022-06-15T15:16:00Z"/>
          <w:moveFrom w:id="303" w:author="Sina Ozdemir" w:date="2022-06-15T15:09:00Z"/>
          <w:rFonts w:ascii="Calibri" w:hAnsi="Calibri" w:cs="Calibri"/>
        </w:rPr>
      </w:pPr>
      <w:moveFrom w:id="304" w:author="Sina Ozdemir" w:date="2022-06-15T15:09:00Z">
        <w:del w:id="305" w:author="Sina Furkan Özdemir" w:date="2022-06-15T15:16:00Z">
          <w:r w:rsidRPr="00F40FA6" w:rsidDel="0026258C">
            <w:rPr>
              <w:rFonts w:ascii="Calibri" w:hAnsi="Calibri" w:cs="Calibri"/>
            </w:rPr>
            <w:delText xml:space="preserve">Li, L. H., Yatskar, M., Yin, D., Hsieh, C.-J., &amp; Chang, K.-W. (2019). </w:delText>
          </w:r>
          <w:r w:rsidRPr="00EC017E" w:rsidDel="0026258C">
            <w:rPr>
              <w:rFonts w:ascii="Calibri" w:hAnsi="Calibri" w:cs="Calibri"/>
            </w:rPr>
            <w:delText xml:space="preserve">VisualBERT: A Simple and Performant Baseline for Vision and Language. </w:delText>
          </w:r>
          <w:r w:rsidRPr="00EC017E" w:rsidDel="0026258C">
            <w:rPr>
              <w:rFonts w:ascii="Calibri" w:hAnsi="Calibri" w:cs="Calibri"/>
              <w:i/>
              <w:iCs/>
            </w:rPr>
            <w:delText>ArXiv:1908.03557 [Cs]</w:delText>
          </w:r>
          <w:r w:rsidRPr="00EC017E" w:rsidDel="0026258C">
            <w:rPr>
              <w:rFonts w:ascii="Calibri" w:hAnsi="Calibri" w:cs="Calibri"/>
            </w:rPr>
            <w:delText>. http://arxiv.org/abs/1908.03557</w:delText>
          </w:r>
        </w:del>
      </w:moveFrom>
    </w:p>
    <w:p w14:paraId="55EE9B00" w14:textId="7E9C36B2" w:rsidR="00EC017E" w:rsidRPr="00EC017E" w:rsidDel="0026258C" w:rsidRDefault="00EC017E" w:rsidP="00EC017E">
      <w:pPr>
        <w:pStyle w:val="Bibliography"/>
        <w:rPr>
          <w:del w:id="306" w:author="Sina Furkan Özdemir" w:date="2022-06-15T15:16:00Z"/>
          <w:moveFrom w:id="307" w:author="Sina Ozdemir" w:date="2022-06-15T15:09:00Z"/>
          <w:rFonts w:ascii="Calibri" w:hAnsi="Calibri" w:cs="Calibri"/>
        </w:rPr>
      </w:pPr>
      <w:moveFrom w:id="308" w:author="Sina Ozdemir" w:date="2022-06-15T15:09:00Z">
        <w:del w:id="309" w:author="Sina Furkan Özdemir" w:date="2022-06-15T15:16:00Z">
          <w:r w:rsidRPr="00EC017E" w:rsidDel="0026258C">
            <w:rPr>
              <w:rFonts w:ascii="Calibri" w:hAnsi="Calibri" w:cs="Calibri"/>
            </w:rPr>
            <w:delText xml:space="preserve">Loper, E., &amp; Bird, S. (2002). </w:delText>
          </w:r>
          <w:r w:rsidRPr="00EC017E" w:rsidDel="0026258C">
            <w:rPr>
              <w:rFonts w:ascii="Calibri" w:hAnsi="Calibri" w:cs="Calibri"/>
              <w:i/>
              <w:iCs/>
            </w:rPr>
            <w:delText>NLTK: The Natural Language Toolkit</w:delText>
          </w:r>
          <w:r w:rsidRPr="00EC017E" w:rsidDel="0026258C">
            <w:rPr>
              <w:rFonts w:ascii="Calibri" w:hAnsi="Calibri" w:cs="Calibri"/>
            </w:rPr>
            <w:delText xml:space="preserve"> (arXiv:cs/0205028). arXiv. https://doi.org/10.48550/arXiv.cs/0205028</w:delText>
          </w:r>
        </w:del>
      </w:moveFrom>
    </w:p>
    <w:p w14:paraId="3DBD2A57" w14:textId="71B0DD9F" w:rsidR="00EC017E" w:rsidRPr="00EC017E" w:rsidDel="0026258C" w:rsidRDefault="00EC017E" w:rsidP="00EC017E">
      <w:pPr>
        <w:pStyle w:val="Bibliography"/>
        <w:rPr>
          <w:del w:id="310" w:author="Sina Furkan Özdemir" w:date="2022-06-15T15:16:00Z"/>
          <w:moveFrom w:id="311" w:author="Sina Ozdemir" w:date="2022-06-15T15:09:00Z"/>
          <w:rFonts w:ascii="Calibri" w:hAnsi="Calibri" w:cs="Calibri"/>
        </w:rPr>
      </w:pPr>
      <w:moveFrom w:id="312" w:author="Sina Ozdemir" w:date="2022-06-15T15:09:00Z">
        <w:del w:id="313" w:author="Sina Furkan Özdemir" w:date="2022-06-15T15:16:00Z">
          <w:r w:rsidRPr="00EC017E" w:rsidDel="0026258C">
            <w:rPr>
              <w:rFonts w:ascii="Calibri" w:hAnsi="Calibri" w:cs="Calibri"/>
              <w:lang w:val="de-DE"/>
            </w:rPr>
            <w:delText xml:space="preserve">Niu, Y., Lu, Z., Wen, J.-R., Xiang, T., &amp; Chang, S.-F. (2019). </w:delText>
          </w:r>
          <w:r w:rsidRPr="00EC017E" w:rsidDel="0026258C">
            <w:rPr>
              <w:rFonts w:ascii="Calibri" w:hAnsi="Calibri" w:cs="Calibri"/>
            </w:rPr>
            <w:delText xml:space="preserve">Multi-Modal Multi-Scale Deep Learning for Large-Scale Image Annotation. </w:delText>
          </w:r>
          <w:r w:rsidRPr="00EC017E" w:rsidDel="0026258C">
            <w:rPr>
              <w:rFonts w:ascii="Calibri" w:hAnsi="Calibri" w:cs="Calibri"/>
              <w:i/>
              <w:iCs/>
            </w:rPr>
            <w:delText>IEEE Transactions on Image Processing</w:delText>
          </w:r>
          <w:r w:rsidRPr="00EC017E" w:rsidDel="0026258C">
            <w:rPr>
              <w:rFonts w:ascii="Calibri" w:hAnsi="Calibri" w:cs="Calibri"/>
            </w:rPr>
            <w:delText xml:space="preserve">, </w:delText>
          </w:r>
          <w:r w:rsidRPr="00EC017E" w:rsidDel="0026258C">
            <w:rPr>
              <w:rFonts w:ascii="Calibri" w:hAnsi="Calibri" w:cs="Calibri"/>
              <w:i/>
              <w:iCs/>
            </w:rPr>
            <w:delText>28</w:delText>
          </w:r>
          <w:r w:rsidRPr="00EC017E" w:rsidDel="0026258C">
            <w:rPr>
              <w:rFonts w:ascii="Calibri" w:hAnsi="Calibri" w:cs="Calibri"/>
            </w:rPr>
            <w:delText>(4), 1720–1731. https://doi.org/10.1109/TIP.2018.2881928</w:delText>
          </w:r>
        </w:del>
      </w:moveFrom>
    </w:p>
    <w:p w14:paraId="1D0E0F31" w14:textId="01867E32" w:rsidR="00EC017E" w:rsidRPr="00EC017E" w:rsidDel="0026258C" w:rsidRDefault="00EC017E" w:rsidP="00EC017E">
      <w:pPr>
        <w:pStyle w:val="Bibliography"/>
        <w:rPr>
          <w:del w:id="314" w:author="Sina Furkan Özdemir" w:date="2022-06-15T15:16:00Z"/>
          <w:moveFrom w:id="315" w:author="Sina Ozdemir" w:date="2022-06-15T15:09:00Z"/>
          <w:rFonts w:ascii="Calibri" w:hAnsi="Calibri" w:cs="Calibri"/>
        </w:rPr>
      </w:pPr>
      <w:moveFrom w:id="316" w:author="Sina Ozdemir" w:date="2022-06-15T15:09:00Z">
        <w:del w:id="317" w:author="Sina Furkan Özdemir" w:date="2022-06-15T15:16:00Z">
          <w:r w:rsidRPr="00EC017E" w:rsidDel="0026258C">
            <w:rPr>
              <w:rFonts w:ascii="Calibri" w:hAnsi="Calibri" w:cs="Calibri"/>
            </w:rPr>
            <w:delText xml:space="preserve">Özdemir, S., &amp; Rauh, C. (2022). A Bird’s Eye View: Supranational EU Actors on Twitter. </w:delText>
          </w:r>
          <w:r w:rsidRPr="00EC017E" w:rsidDel="0026258C">
            <w:rPr>
              <w:rFonts w:ascii="Calibri" w:hAnsi="Calibri" w:cs="Calibri"/>
              <w:i/>
              <w:iCs/>
            </w:rPr>
            <w:delText>Politics and Governance</w:delText>
          </w:r>
          <w:r w:rsidRPr="00EC017E" w:rsidDel="0026258C">
            <w:rPr>
              <w:rFonts w:ascii="Calibri" w:hAnsi="Calibri" w:cs="Calibri"/>
            </w:rPr>
            <w:delText xml:space="preserve">, </w:delText>
          </w:r>
          <w:r w:rsidRPr="00EC017E" w:rsidDel="0026258C">
            <w:rPr>
              <w:rFonts w:ascii="Calibri" w:hAnsi="Calibri" w:cs="Calibri"/>
              <w:i/>
              <w:iCs/>
            </w:rPr>
            <w:delText>10</w:delText>
          </w:r>
          <w:r w:rsidRPr="00EC017E" w:rsidDel="0026258C">
            <w:rPr>
              <w:rFonts w:ascii="Calibri" w:hAnsi="Calibri" w:cs="Calibri"/>
            </w:rPr>
            <w:delText>(1), 133–145. https://doi.org/10.17645/pag.v10i1.4686</w:delText>
          </w:r>
        </w:del>
      </w:moveFrom>
    </w:p>
    <w:p w14:paraId="3F699E7F" w14:textId="26E19951" w:rsidR="00EC017E" w:rsidRPr="00EC017E" w:rsidDel="0026258C" w:rsidRDefault="00EC017E" w:rsidP="00EC017E">
      <w:pPr>
        <w:pStyle w:val="Bibliography"/>
        <w:rPr>
          <w:del w:id="318" w:author="Sina Furkan Özdemir" w:date="2022-06-15T15:16:00Z"/>
          <w:moveFrom w:id="319" w:author="Sina Ozdemir" w:date="2022-06-15T15:09:00Z"/>
          <w:rFonts w:ascii="Calibri" w:hAnsi="Calibri" w:cs="Calibri"/>
        </w:rPr>
      </w:pPr>
      <w:moveFrom w:id="320" w:author="Sina Ozdemir" w:date="2022-06-15T15:09:00Z">
        <w:del w:id="321" w:author="Sina Furkan Özdemir" w:date="2022-06-15T15:16:00Z">
          <w:r w:rsidRPr="00EC017E" w:rsidDel="0026258C">
            <w:rPr>
              <w:rFonts w:ascii="Calibri" w:hAnsi="Calibri" w:cs="Calibri"/>
            </w:rPr>
            <w:delText xml:space="preserve">Pedregosa, F., Varoquaux, G., Gramfort, A., Michel, V., Thirion, B., Grisel, O., Blondel, M., Prettenhofer, P., Weiss, R., Dubourg, V., Vanderplas, J., Passos, A., Cournapeau, D., Brucher, M., Perrot, M., &amp; Duchesnay, É. (2011). Scikit-learn: Machine Learning in Python. </w:delText>
          </w:r>
          <w:r w:rsidRPr="00EC017E" w:rsidDel="0026258C">
            <w:rPr>
              <w:rFonts w:ascii="Calibri" w:hAnsi="Calibri" w:cs="Calibri"/>
              <w:i/>
              <w:iCs/>
            </w:rPr>
            <w:delText>The Journal of Machine Learning Research</w:delText>
          </w:r>
          <w:r w:rsidRPr="00EC017E" w:rsidDel="0026258C">
            <w:rPr>
              <w:rFonts w:ascii="Calibri" w:hAnsi="Calibri" w:cs="Calibri"/>
            </w:rPr>
            <w:delText xml:space="preserve">, </w:delText>
          </w:r>
          <w:r w:rsidRPr="00EC017E" w:rsidDel="0026258C">
            <w:rPr>
              <w:rFonts w:ascii="Calibri" w:hAnsi="Calibri" w:cs="Calibri"/>
              <w:i/>
              <w:iCs/>
            </w:rPr>
            <w:delText>12</w:delText>
          </w:r>
          <w:r w:rsidRPr="00EC017E" w:rsidDel="0026258C">
            <w:rPr>
              <w:rFonts w:ascii="Calibri" w:hAnsi="Calibri" w:cs="Calibri"/>
            </w:rPr>
            <w:delText>(null), 2825–2830.</w:delText>
          </w:r>
        </w:del>
      </w:moveFrom>
    </w:p>
    <w:p w14:paraId="51F243DB" w14:textId="3A6CD85B" w:rsidR="00EC017E" w:rsidRPr="00EC017E" w:rsidDel="0026258C" w:rsidRDefault="00EC017E" w:rsidP="00EC017E">
      <w:pPr>
        <w:pStyle w:val="Bibliography"/>
        <w:rPr>
          <w:del w:id="322" w:author="Sina Furkan Özdemir" w:date="2022-06-15T15:16:00Z"/>
          <w:moveFrom w:id="323" w:author="Sina Ozdemir" w:date="2022-06-15T15:09:00Z"/>
          <w:rFonts w:ascii="Calibri" w:hAnsi="Calibri" w:cs="Calibri"/>
        </w:rPr>
      </w:pPr>
      <w:moveFrom w:id="324" w:author="Sina Ozdemir" w:date="2022-06-15T15:09:00Z">
        <w:del w:id="325" w:author="Sina Furkan Özdemir" w:date="2022-06-15T15:16:00Z">
          <w:r w:rsidRPr="00EC017E" w:rsidDel="0026258C">
            <w:rPr>
              <w:rFonts w:ascii="Calibri" w:hAnsi="Calibri" w:cs="Calibri"/>
            </w:rPr>
            <w:delText xml:space="preserve">Tseng, S.-Y., Narayanan, S., &amp; Georgiou, P. (2021). Multimodal Embeddings From Language Models for Emotion Recognition in the Wild. </w:delText>
          </w:r>
          <w:r w:rsidRPr="00EC017E" w:rsidDel="0026258C">
            <w:rPr>
              <w:rFonts w:ascii="Calibri" w:hAnsi="Calibri" w:cs="Calibri"/>
              <w:i/>
              <w:iCs/>
            </w:rPr>
            <w:delText>IEEE Signal Processing Letters</w:delText>
          </w:r>
          <w:r w:rsidRPr="00EC017E" w:rsidDel="0026258C">
            <w:rPr>
              <w:rFonts w:ascii="Calibri" w:hAnsi="Calibri" w:cs="Calibri"/>
            </w:rPr>
            <w:delText xml:space="preserve">, </w:delText>
          </w:r>
          <w:r w:rsidRPr="00EC017E" w:rsidDel="0026258C">
            <w:rPr>
              <w:rFonts w:ascii="Calibri" w:hAnsi="Calibri" w:cs="Calibri"/>
              <w:i/>
              <w:iCs/>
            </w:rPr>
            <w:delText>28</w:delText>
          </w:r>
          <w:r w:rsidRPr="00EC017E" w:rsidDel="0026258C">
            <w:rPr>
              <w:rFonts w:ascii="Calibri" w:hAnsi="Calibri" w:cs="Calibri"/>
            </w:rPr>
            <w:delText>, 608–612. https://doi.org/10.1109/LSP.2021.3065598</w:delText>
          </w:r>
        </w:del>
      </w:moveFrom>
    </w:p>
    <w:p w14:paraId="5621FA9B" w14:textId="4E3E6AF3" w:rsidR="00EC017E" w:rsidRPr="00EC017E" w:rsidDel="0026258C" w:rsidRDefault="00EC017E" w:rsidP="00EC017E">
      <w:pPr>
        <w:pStyle w:val="Bibliography"/>
        <w:rPr>
          <w:del w:id="326" w:author="Sina Furkan Özdemir" w:date="2022-06-15T15:16:00Z"/>
          <w:moveFrom w:id="327" w:author="Sina Ozdemir" w:date="2022-06-15T15:09:00Z"/>
          <w:rFonts w:ascii="Calibri" w:hAnsi="Calibri" w:cs="Calibri"/>
        </w:rPr>
      </w:pPr>
      <w:moveFrom w:id="328" w:author="Sina Ozdemir" w:date="2022-06-15T15:09:00Z">
        <w:del w:id="329" w:author="Sina Furkan Özdemir" w:date="2022-06-15T15:16:00Z">
          <w:r w:rsidRPr="00EC017E" w:rsidDel="0026258C">
            <w:rPr>
              <w:rFonts w:ascii="Calibri" w:hAnsi="Calibri" w:cs="Calibri"/>
            </w:rPr>
            <w:delText xml:space="preserve">Wolf, T., Debut, L., Sanh, V., Chaumond, J., Delangue, C., Moi, A., Cistac, P., Rault, T., Louf, R., Funtowicz, M., Davison, J., Shleifer, S., von Platen, P., Ma, C., Jernite, Y., Plu, J., Xu, C., Scao, T. L., Gugger, S., … Rush, A. M. (2020). HuggingFace’s Transformers: State-of-the-art Natural Language Processing. </w:delText>
          </w:r>
          <w:r w:rsidRPr="00EC017E" w:rsidDel="0026258C">
            <w:rPr>
              <w:rFonts w:ascii="Calibri" w:hAnsi="Calibri" w:cs="Calibri"/>
              <w:i/>
              <w:iCs/>
            </w:rPr>
            <w:delText>ArXiv:1910.03771 [Cs]</w:delText>
          </w:r>
          <w:r w:rsidRPr="00EC017E" w:rsidDel="0026258C">
            <w:rPr>
              <w:rFonts w:ascii="Calibri" w:hAnsi="Calibri" w:cs="Calibri"/>
            </w:rPr>
            <w:delText>. http://arxiv.org/abs/1910.03771</w:delText>
          </w:r>
        </w:del>
      </w:moveFrom>
    </w:p>
    <w:p w14:paraId="7097E22C" w14:textId="6E37A54B" w:rsidR="00EC017E" w:rsidRPr="00EC017E" w:rsidDel="0026258C" w:rsidRDefault="00EC017E" w:rsidP="00EC017E">
      <w:pPr>
        <w:pStyle w:val="Bibliography"/>
        <w:rPr>
          <w:del w:id="330" w:author="Sina Furkan Özdemir" w:date="2022-06-15T15:16:00Z"/>
          <w:moveFrom w:id="331" w:author="Sina Ozdemir" w:date="2022-06-15T15:09:00Z"/>
          <w:rFonts w:ascii="Calibri" w:hAnsi="Calibri" w:cs="Calibri"/>
        </w:rPr>
      </w:pPr>
      <w:moveFrom w:id="332" w:author="Sina Ozdemir" w:date="2022-06-15T15:09:00Z">
        <w:del w:id="333" w:author="Sina Furkan Özdemir" w:date="2022-06-15T15:16:00Z">
          <w:r w:rsidRPr="00EC017E" w:rsidDel="0026258C">
            <w:rPr>
              <w:rFonts w:ascii="Calibri" w:hAnsi="Calibri" w:cs="Calibri"/>
            </w:rPr>
            <w:delText xml:space="preserve">Wu, Y., Kirillov, A., Massa, F., Lo, W.-Y., &amp; Girshick, R. (2019). </w:delText>
          </w:r>
          <w:r w:rsidRPr="00EC017E" w:rsidDel="0026258C">
            <w:rPr>
              <w:rFonts w:ascii="Calibri" w:hAnsi="Calibri" w:cs="Calibri"/>
              <w:i/>
              <w:iCs/>
            </w:rPr>
            <w:delText>Detectron2</w:delText>
          </w:r>
          <w:r w:rsidRPr="00EC017E" w:rsidDel="0026258C">
            <w:rPr>
              <w:rFonts w:ascii="Calibri" w:hAnsi="Calibri" w:cs="Calibri"/>
            </w:rPr>
            <w:delText>. https://github.com/facebookresearch/detectron2</w:delText>
          </w:r>
        </w:del>
      </w:moveFrom>
    </w:p>
    <w:p w14:paraId="3CB98962" w14:textId="67CD2F7F" w:rsidR="00EC017E" w:rsidRPr="00EC017E" w:rsidRDefault="00EC017E" w:rsidP="00EC017E">
      <w:moveFrom w:id="334" w:author="Sina Ozdemir" w:date="2022-06-15T15:09:00Z">
        <w:del w:id="335" w:author="Sina Furkan Özdemir" w:date="2022-06-15T15:16:00Z">
          <w:r w:rsidDel="0026258C">
            <w:fldChar w:fldCharType="end"/>
          </w:r>
        </w:del>
      </w:moveFrom>
      <w:moveFromRangeEnd w:id="279"/>
    </w:p>
    <w:sectPr w:rsidR="00EC017E" w:rsidRPr="00EC017E">
      <w:pgSz w:w="12240" w:h="15840"/>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76lax" w:date="2022-06-15T10:59:00Z" w:initials="r">
    <w:p w14:paraId="33E528B6" w14:textId="4090ECE6" w:rsidR="00A011E2" w:rsidRDefault="00A011E2">
      <w:pPr>
        <w:pStyle w:val="CommentText"/>
      </w:pPr>
      <w:r>
        <w:rPr>
          <w:rStyle w:val="CommentReference"/>
        </w:rPr>
        <w:annotationRef/>
      </w:r>
      <w:r>
        <w:t>I would save those words for results and discussion. I think everyone know computational stuff is getting more user-friendly.</w:t>
      </w:r>
    </w:p>
  </w:comment>
  <w:comment w:id="5" w:author="Sina Ozdemir" w:date="2022-06-15T15:10:00Z" w:initials="SFÖ">
    <w:p w14:paraId="660A5B4B" w14:textId="77A9A66D" w:rsidR="00875746" w:rsidRDefault="00875746">
      <w:pPr>
        <w:pStyle w:val="CommentText"/>
      </w:pPr>
      <w:r>
        <w:rPr>
          <w:rStyle w:val="CommentReference"/>
        </w:rPr>
        <w:annotationRef/>
      </w:r>
      <w:r w:rsidR="00A72670">
        <w:t xml:space="preserve">We </w:t>
      </w:r>
      <w:proofErr w:type="gramStart"/>
      <w:r w:rsidR="00A72670">
        <w:t>don’t</w:t>
      </w:r>
      <w:proofErr w:type="gramEnd"/>
      <w:r w:rsidR="00A72670">
        <w:t xml:space="preserve"> need to </w:t>
      </w:r>
      <w:proofErr w:type="spellStart"/>
      <w:r w:rsidR="00A72670">
        <w:t>annonymize</w:t>
      </w:r>
      <w:proofErr w:type="spellEnd"/>
      <w:r w:rsidR="00A72670">
        <w:t xml:space="preserve"> this for the reviewers. They </w:t>
      </w:r>
      <w:proofErr w:type="gramStart"/>
      <w:r w:rsidR="00A72670">
        <w:t>shouldn’t</w:t>
      </w:r>
      <w:proofErr w:type="gramEnd"/>
      <w:r w:rsidR="00A72670">
        <w:t xml:space="preserve"> know who wrote this abstract :D </w:t>
      </w:r>
    </w:p>
  </w:comment>
  <w:comment w:id="28" w:author="ra76lax" w:date="2022-06-15T10:52:00Z" w:initials="r">
    <w:p w14:paraId="41539740" w14:textId="77777777" w:rsidR="00F77216" w:rsidRDefault="00F77216">
      <w:pPr>
        <w:pStyle w:val="CommentText"/>
      </w:pPr>
      <w:r>
        <w:rPr>
          <w:rStyle w:val="CommentReference"/>
        </w:rPr>
        <w:annotationRef/>
      </w:r>
      <w:r>
        <w:t xml:space="preserve">That would be: Watch out, </w:t>
      </w:r>
      <w:proofErr w:type="gramStart"/>
      <w:r>
        <w:t>it’s</w:t>
      </w:r>
      <w:proofErr w:type="gramEnd"/>
      <w:r>
        <w:t xml:space="preserve"> not a sure-fire success if you include more information in the form of images.</w:t>
      </w:r>
    </w:p>
    <w:p w14:paraId="282C7B2C" w14:textId="1E5B78F0" w:rsidR="00F77216" w:rsidRDefault="00F77216">
      <w:pPr>
        <w:pStyle w:val="CommentText"/>
      </w:pPr>
      <w:r>
        <w:t>Right?</w:t>
      </w:r>
    </w:p>
  </w:comment>
  <w:comment w:id="30" w:author="ra76lax" w:date="2022-06-15T10:53:00Z" w:initials="r">
    <w:p w14:paraId="363B5F83" w14:textId="6E8FCA0C" w:rsidR="00F77216" w:rsidRDefault="00F77216">
      <w:pPr>
        <w:pStyle w:val="CommentText"/>
      </w:pPr>
      <w:r>
        <w:rPr>
          <w:rStyle w:val="CommentReference"/>
        </w:rPr>
        <w:annotationRef/>
      </w:r>
      <w:r>
        <w:t>I removed the two images with dimensionality problems from the 900.</w:t>
      </w:r>
    </w:p>
  </w:comment>
  <w:comment w:id="32" w:author="ra76lax" w:date="2022-06-15T10:55:00Z" w:initials="r">
    <w:p w14:paraId="68A5D60F" w14:textId="21BB791E" w:rsidR="00F77216" w:rsidRDefault="00F77216">
      <w:pPr>
        <w:pStyle w:val="CommentText"/>
      </w:pPr>
      <w:r>
        <w:rPr>
          <w:rStyle w:val="CommentReference"/>
        </w:rPr>
        <w:annotationRef/>
      </w:r>
      <w:r>
        <w:t>Do you usually also anonymize project names?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E528B6" w15:done="0"/>
  <w15:commentEx w15:paraId="660A5B4B" w15:done="0"/>
  <w15:commentEx w15:paraId="282C7B2C" w15:done="0"/>
  <w15:commentEx w15:paraId="363B5F83" w15:done="0"/>
  <w15:commentEx w15:paraId="68A5D6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43A26" w16cex:dateUtc="2022-06-15T08:59:00Z"/>
  <w16cex:commentExtensible w16cex:durableId="265474E7" w16cex:dateUtc="2022-06-15T13:10:00Z"/>
  <w16cex:commentExtensible w16cex:durableId="26543888" w16cex:dateUtc="2022-06-15T08:52:00Z"/>
  <w16cex:commentExtensible w16cex:durableId="265438B9" w16cex:dateUtc="2022-06-15T08:53:00Z"/>
  <w16cex:commentExtensible w16cex:durableId="26543914" w16cex:dateUtc="2022-06-15T0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E528B6" w16cid:durableId="26543A26"/>
  <w16cid:commentId w16cid:paraId="660A5B4B" w16cid:durableId="265474E7"/>
  <w16cid:commentId w16cid:paraId="282C7B2C" w16cid:durableId="26543888"/>
  <w16cid:commentId w16cid:paraId="363B5F83" w16cid:durableId="265438B9"/>
  <w16cid:commentId w16cid:paraId="68A5D60F" w16cid:durableId="265439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71835" w14:textId="77777777" w:rsidR="0070249C" w:rsidRDefault="0070249C" w:rsidP="00454916">
      <w:pPr>
        <w:spacing w:after="0" w:line="240" w:lineRule="auto"/>
      </w:pPr>
      <w:r>
        <w:separator/>
      </w:r>
    </w:p>
  </w:endnote>
  <w:endnote w:type="continuationSeparator" w:id="0">
    <w:p w14:paraId="29B11B50" w14:textId="77777777" w:rsidR="0070249C" w:rsidRDefault="0070249C" w:rsidP="0045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634AC" w14:textId="77777777" w:rsidR="0070249C" w:rsidRDefault="0070249C" w:rsidP="00454916">
      <w:pPr>
        <w:spacing w:after="0" w:line="240" w:lineRule="auto"/>
      </w:pPr>
      <w:r>
        <w:separator/>
      </w:r>
    </w:p>
  </w:footnote>
  <w:footnote w:type="continuationSeparator" w:id="0">
    <w:p w14:paraId="6FA5D678" w14:textId="77777777" w:rsidR="0070249C" w:rsidRDefault="0070249C" w:rsidP="00454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755C4"/>
    <w:multiLevelType w:val="hybridMultilevel"/>
    <w:tmpl w:val="9AF2B9F6"/>
    <w:lvl w:ilvl="0" w:tplc="B07C127C">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69830741"/>
    <w:multiLevelType w:val="hybridMultilevel"/>
    <w:tmpl w:val="4E6870A8"/>
    <w:lvl w:ilvl="0" w:tplc="F114377E">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num w:numId="1" w16cid:durableId="899173055">
    <w:abstractNumId w:val="0"/>
  </w:num>
  <w:num w:numId="2" w16cid:durableId="12328871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76lax">
    <w15:presenceInfo w15:providerId="AD" w15:userId="S::ra76lax@unimuenchen.onmicrosoft.com::93983f7e-983c-4836-af4d-3c51be3e90fc"/>
  </w15:person>
  <w15:person w15:author="Sina Ozdemir">
    <w15:presenceInfo w15:providerId="AD" w15:userId="S::sinaoz@ntnu.no::eebcc2fc-5879-41a0-9396-a479935adea3"/>
  </w15:person>
  <w15:person w15:author="Sina Furkan Özdemir">
    <w15:presenceInfo w15:providerId="AD" w15:userId="S::sinaoz@ntnu.no::eebcc2fc-5879-41a0-9396-a479935ade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ztzQwsjAyMzI3MzNV0lEKTi0uzszPAykwqgUAkrhEGywAAAA="/>
  </w:docVars>
  <w:rsids>
    <w:rsidRoot w:val="00BF166C"/>
    <w:rsid w:val="00000574"/>
    <w:rsid w:val="00020D19"/>
    <w:rsid w:val="00035208"/>
    <w:rsid w:val="000360D1"/>
    <w:rsid w:val="00046BDF"/>
    <w:rsid w:val="0005235D"/>
    <w:rsid w:val="00065AEF"/>
    <w:rsid w:val="00075F17"/>
    <w:rsid w:val="00093998"/>
    <w:rsid w:val="0009560C"/>
    <w:rsid w:val="00097499"/>
    <w:rsid w:val="000B5AC2"/>
    <w:rsid w:val="000B7880"/>
    <w:rsid w:val="000C7754"/>
    <w:rsid w:val="000D08B2"/>
    <w:rsid w:val="000D7B60"/>
    <w:rsid w:val="000E4607"/>
    <w:rsid w:val="000E607E"/>
    <w:rsid w:val="000F618D"/>
    <w:rsid w:val="00102162"/>
    <w:rsid w:val="00113B9F"/>
    <w:rsid w:val="00131D70"/>
    <w:rsid w:val="00132835"/>
    <w:rsid w:val="00141BB8"/>
    <w:rsid w:val="001574B9"/>
    <w:rsid w:val="00161DB5"/>
    <w:rsid w:val="001644EB"/>
    <w:rsid w:val="00166A48"/>
    <w:rsid w:val="00191FBF"/>
    <w:rsid w:val="001A0B4C"/>
    <w:rsid w:val="001A37CC"/>
    <w:rsid w:val="001A5817"/>
    <w:rsid w:val="001C54CC"/>
    <w:rsid w:val="001D1F81"/>
    <w:rsid w:val="001D54EE"/>
    <w:rsid w:val="001E4055"/>
    <w:rsid w:val="001E4277"/>
    <w:rsid w:val="001F2B60"/>
    <w:rsid w:val="001F35BE"/>
    <w:rsid w:val="00203609"/>
    <w:rsid w:val="0020448F"/>
    <w:rsid w:val="00205556"/>
    <w:rsid w:val="002459DB"/>
    <w:rsid w:val="0025689C"/>
    <w:rsid w:val="00261DC7"/>
    <w:rsid w:val="0026258C"/>
    <w:rsid w:val="002647FB"/>
    <w:rsid w:val="00265097"/>
    <w:rsid w:val="002663EE"/>
    <w:rsid w:val="002A185C"/>
    <w:rsid w:val="002A60A6"/>
    <w:rsid w:val="002B4434"/>
    <w:rsid w:val="002D0479"/>
    <w:rsid w:val="002E4478"/>
    <w:rsid w:val="002E64EC"/>
    <w:rsid w:val="002F3B46"/>
    <w:rsid w:val="00323AB0"/>
    <w:rsid w:val="003413E1"/>
    <w:rsid w:val="00364F9F"/>
    <w:rsid w:val="00382554"/>
    <w:rsid w:val="003D444C"/>
    <w:rsid w:val="003E0AB1"/>
    <w:rsid w:val="003E42DE"/>
    <w:rsid w:val="003E4D4C"/>
    <w:rsid w:val="00416B65"/>
    <w:rsid w:val="0042643B"/>
    <w:rsid w:val="0043552D"/>
    <w:rsid w:val="00443C8D"/>
    <w:rsid w:val="00454916"/>
    <w:rsid w:val="00455331"/>
    <w:rsid w:val="00461141"/>
    <w:rsid w:val="00466D63"/>
    <w:rsid w:val="00485211"/>
    <w:rsid w:val="00492B25"/>
    <w:rsid w:val="004B7A00"/>
    <w:rsid w:val="004E127B"/>
    <w:rsid w:val="004E19C3"/>
    <w:rsid w:val="004E1A07"/>
    <w:rsid w:val="00511768"/>
    <w:rsid w:val="00526AD8"/>
    <w:rsid w:val="00563167"/>
    <w:rsid w:val="005715A9"/>
    <w:rsid w:val="00575DDD"/>
    <w:rsid w:val="0058201B"/>
    <w:rsid w:val="00590D9D"/>
    <w:rsid w:val="0059379B"/>
    <w:rsid w:val="00595146"/>
    <w:rsid w:val="005A1B94"/>
    <w:rsid w:val="005B21FE"/>
    <w:rsid w:val="005C023C"/>
    <w:rsid w:val="005C0E47"/>
    <w:rsid w:val="006156F3"/>
    <w:rsid w:val="00622482"/>
    <w:rsid w:val="0063683A"/>
    <w:rsid w:val="00642973"/>
    <w:rsid w:val="0064736E"/>
    <w:rsid w:val="00655230"/>
    <w:rsid w:val="006850C7"/>
    <w:rsid w:val="006932B6"/>
    <w:rsid w:val="006A067E"/>
    <w:rsid w:val="006A7FED"/>
    <w:rsid w:val="006C1A02"/>
    <w:rsid w:val="006D6132"/>
    <w:rsid w:val="006E1622"/>
    <w:rsid w:val="006F238D"/>
    <w:rsid w:val="0070249C"/>
    <w:rsid w:val="00702EE2"/>
    <w:rsid w:val="00724986"/>
    <w:rsid w:val="00730588"/>
    <w:rsid w:val="00737091"/>
    <w:rsid w:val="0074439A"/>
    <w:rsid w:val="007554EF"/>
    <w:rsid w:val="00771B38"/>
    <w:rsid w:val="007807D6"/>
    <w:rsid w:val="007843EB"/>
    <w:rsid w:val="0078643B"/>
    <w:rsid w:val="007956DE"/>
    <w:rsid w:val="007B54CE"/>
    <w:rsid w:val="007E03EB"/>
    <w:rsid w:val="007E06FE"/>
    <w:rsid w:val="00802C03"/>
    <w:rsid w:val="00815FBF"/>
    <w:rsid w:val="008262BA"/>
    <w:rsid w:val="00852D5C"/>
    <w:rsid w:val="00856707"/>
    <w:rsid w:val="00874600"/>
    <w:rsid w:val="00875746"/>
    <w:rsid w:val="008C0FC3"/>
    <w:rsid w:val="008C77FE"/>
    <w:rsid w:val="008F0D89"/>
    <w:rsid w:val="008F16C4"/>
    <w:rsid w:val="00907946"/>
    <w:rsid w:val="00920701"/>
    <w:rsid w:val="00920D1A"/>
    <w:rsid w:val="00922CBE"/>
    <w:rsid w:val="00940554"/>
    <w:rsid w:val="00944192"/>
    <w:rsid w:val="00964963"/>
    <w:rsid w:val="00970EBF"/>
    <w:rsid w:val="009972CE"/>
    <w:rsid w:val="009A4EAD"/>
    <w:rsid w:val="009B26A7"/>
    <w:rsid w:val="009B2F2D"/>
    <w:rsid w:val="009B6733"/>
    <w:rsid w:val="009C2038"/>
    <w:rsid w:val="00A011E2"/>
    <w:rsid w:val="00A104FF"/>
    <w:rsid w:val="00A12FF4"/>
    <w:rsid w:val="00A44746"/>
    <w:rsid w:val="00A46B9F"/>
    <w:rsid w:val="00A72670"/>
    <w:rsid w:val="00A73074"/>
    <w:rsid w:val="00A8222C"/>
    <w:rsid w:val="00A831D8"/>
    <w:rsid w:val="00A9092E"/>
    <w:rsid w:val="00AA219E"/>
    <w:rsid w:val="00AB3583"/>
    <w:rsid w:val="00AD636F"/>
    <w:rsid w:val="00AF1010"/>
    <w:rsid w:val="00B0162D"/>
    <w:rsid w:val="00B0362A"/>
    <w:rsid w:val="00B107A2"/>
    <w:rsid w:val="00B1099F"/>
    <w:rsid w:val="00B17927"/>
    <w:rsid w:val="00B31AF7"/>
    <w:rsid w:val="00B3577C"/>
    <w:rsid w:val="00B43814"/>
    <w:rsid w:val="00B56020"/>
    <w:rsid w:val="00B70AB1"/>
    <w:rsid w:val="00B7157F"/>
    <w:rsid w:val="00B801F0"/>
    <w:rsid w:val="00B85502"/>
    <w:rsid w:val="00B859EF"/>
    <w:rsid w:val="00B97615"/>
    <w:rsid w:val="00BB1749"/>
    <w:rsid w:val="00BC7A2F"/>
    <w:rsid w:val="00BD281B"/>
    <w:rsid w:val="00BD29C1"/>
    <w:rsid w:val="00BF06A4"/>
    <w:rsid w:val="00BF166C"/>
    <w:rsid w:val="00BF49D9"/>
    <w:rsid w:val="00C022F1"/>
    <w:rsid w:val="00C3093B"/>
    <w:rsid w:val="00C34241"/>
    <w:rsid w:val="00C74B02"/>
    <w:rsid w:val="00C97230"/>
    <w:rsid w:val="00CA0179"/>
    <w:rsid w:val="00CA27CB"/>
    <w:rsid w:val="00CB0DFA"/>
    <w:rsid w:val="00CB3EB0"/>
    <w:rsid w:val="00CB5589"/>
    <w:rsid w:val="00CC4DD4"/>
    <w:rsid w:val="00CF04C7"/>
    <w:rsid w:val="00D2707F"/>
    <w:rsid w:val="00D3123E"/>
    <w:rsid w:val="00D325C3"/>
    <w:rsid w:val="00D375F4"/>
    <w:rsid w:val="00D47401"/>
    <w:rsid w:val="00D720F2"/>
    <w:rsid w:val="00D74F0A"/>
    <w:rsid w:val="00D77C4E"/>
    <w:rsid w:val="00D80927"/>
    <w:rsid w:val="00D962CC"/>
    <w:rsid w:val="00DB55E8"/>
    <w:rsid w:val="00DC6AF8"/>
    <w:rsid w:val="00DD278D"/>
    <w:rsid w:val="00DD633E"/>
    <w:rsid w:val="00DE1E84"/>
    <w:rsid w:val="00DF6B0E"/>
    <w:rsid w:val="00E03340"/>
    <w:rsid w:val="00E11303"/>
    <w:rsid w:val="00E120E7"/>
    <w:rsid w:val="00E15A59"/>
    <w:rsid w:val="00E26671"/>
    <w:rsid w:val="00E26780"/>
    <w:rsid w:val="00E3424B"/>
    <w:rsid w:val="00E35D3D"/>
    <w:rsid w:val="00E37D16"/>
    <w:rsid w:val="00E56E40"/>
    <w:rsid w:val="00E60F1A"/>
    <w:rsid w:val="00E61CA0"/>
    <w:rsid w:val="00E67234"/>
    <w:rsid w:val="00E72FEA"/>
    <w:rsid w:val="00E96AD0"/>
    <w:rsid w:val="00EA6AF6"/>
    <w:rsid w:val="00EC017E"/>
    <w:rsid w:val="00ED0DCB"/>
    <w:rsid w:val="00EF7ABF"/>
    <w:rsid w:val="00EF7DA7"/>
    <w:rsid w:val="00F00AB7"/>
    <w:rsid w:val="00F1051F"/>
    <w:rsid w:val="00F14369"/>
    <w:rsid w:val="00F17B6C"/>
    <w:rsid w:val="00F40FA6"/>
    <w:rsid w:val="00F4294D"/>
    <w:rsid w:val="00F5602B"/>
    <w:rsid w:val="00F57DD2"/>
    <w:rsid w:val="00F63A37"/>
    <w:rsid w:val="00F66574"/>
    <w:rsid w:val="00F716E0"/>
    <w:rsid w:val="00F71C75"/>
    <w:rsid w:val="00F77216"/>
    <w:rsid w:val="00F97BA9"/>
    <w:rsid w:val="00FB7A31"/>
    <w:rsid w:val="00FF20B6"/>
    <w:rsid w:val="00FF773E"/>
    <w:rsid w:val="00FF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A060A"/>
  <w15:chartTrackingRefBased/>
  <w15:docId w15:val="{1F3C7575-6D95-43B5-AD70-E1C17C13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66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23AB0"/>
    <w:rPr>
      <w:sz w:val="16"/>
      <w:szCs w:val="16"/>
    </w:rPr>
  </w:style>
  <w:style w:type="paragraph" w:styleId="CommentText">
    <w:name w:val="annotation text"/>
    <w:basedOn w:val="Normal"/>
    <w:link w:val="CommentTextChar"/>
    <w:uiPriority w:val="99"/>
    <w:semiHidden/>
    <w:unhideWhenUsed/>
    <w:rsid w:val="00323AB0"/>
    <w:pPr>
      <w:spacing w:line="240" w:lineRule="auto"/>
    </w:pPr>
    <w:rPr>
      <w:sz w:val="20"/>
      <w:szCs w:val="20"/>
    </w:rPr>
  </w:style>
  <w:style w:type="character" w:customStyle="1" w:styleId="CommentTextChar">
    <w:name w:val="Comment Text Char"/>
    <w:basedOn w:val="DefaultParagraphFont"/>
    <w:link w:val="CommentText"/>
    <w:uiPriority w:val="99"/>
    <w:semiHidden/>
    <w:rsid w:val="00323AB0"/>
    <w:rPr>
      <w:sz w:val="20"/>
      <w:szCs w:val="20"/>
    </w:rPr>
  </w:style>
  <w:style w:type="paragraph" w:styleId="CommentSubject">
    <w:name w:val="annotation subject"/>
    <w:basedOn w:val="CommentText"/>
    <w:next w:val="CommentText"/>
    <w:link w:val="CommentSubjectChar"/>
    <w:uiPriority w:val="99"/>
    <w:semiHidden/>
    <w:unhideWhenUsed/>
    <w:rsid w:val="00323AB0"/>
    <w:rPr>
      <w:b/>
      <w:bCs/>
    </w:rPr>
  </w:style>
  <w:style w:type="character" w:customStyle="1" w:styleId="CommentSubjectChar">
    <w:name w:val="Comment Subject Char"/>
    <w:basedOn w:val="CommentTextChar"/>
    <w:link w:val="CommentSubject"/>
    <w:uiPriority w:val="99"/>
    <w:semiHidden/>
    <w:rsid w:val="00323AB0"/>
    <w:rPr>
      <w:b/>
      <w:bCs/>
      <w:sz w:val="20"/>
      <w:szCs w:val="20"/>
    </w:rPr>
  </w:style>
  <w:style w:type="paragraph" w:styleId="BalloonText">
    <w:name w:val="Balloon Text"/>
    <w:basedOn w:val="Normal"/>
    <w:link w:val="BalloonTextChar"/>
    <w:uiPriority w:val="99"/>
    <w:semiHidden/>
    <w:unhideWhenUsed/>
    <w:rsid w:val="00323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AB0"/>
    <w:rPr>
      <w:rFonts w:ascii="Segoe UI" w:hAnsi="Segoe UI" w:cs="Segoe UI"/>
      <w:sz w:val="18"/>
      <w:szCs w:val="18"/>
    </w:rPr>
  </w:style>
  <w:style w:type="table" w:styleId="TableGrid">
    <w:name w:val="Table Grid"/>
    <w:basedOn w:val="TableNormal"/>
    <w:rsid w:val="0078643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25C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7B6C"/>
    <w:pPr>
      <w:spacing w:after="0" w:line="480" w:lineRule="auto"/>
      <w:ind w:left="720" w:hanging="720"/>
    </w:pPr>
  </w:style>
  <w:style w:type="character" w:customStyle="1" w:styleId="Heading2Char">
    <w:name w:val="Heading 2 Char"/>
    <w:basedOn w:val="DefaultParagraphFont"/>
    <w:link w:val="Heading2"/>
    <w:uiPriority w:val="9"/>
    <w:rsid w:val="007807D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7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790">
      <w:bodyDiv w:val="1"/>
      <w:marLeft w:val="0"/>
      <w:marRight w:val="0"/>
      <w:marTop w:val="0"/>
      <w:marBottom w:val="0"/>
      <w:divBdr>
        <w:top w:val="none" w:sz="0" w:space="0" w:color="auto"/>
        <w:left w:val="none" w:sz="0" w:space="0" w:color="auto"/>
        <w:bottom w:val="none" w:sz="0" w:space="0" w:color="auto"/>
        <w:right w:val="none" w:sz="0" w:space="0" w:color="auto"/>
      </w:divBdr>
    </w:div>
    <w:div w:id="76830913">
      <w:bodyDiv w:val="1"/>
      <w:marLeft w:val="0"/>
      <w:marRight w:val="0"/>
      <w:marTop w:val="0"/>
      <w:marBottom w:val="0"/>
      <w:divBdr>
        <w:top w:val="none" w:sz="0" w:space="0" w:color="auto"/>
        <w:left w:val="none" w:sz="0" w:space="0" w:color="auto"/>
        <w:bottom w:val="none" w:sz="0" w:space="0" w:color="auto"/>
        <w:right w:val="none" w:sz="0" w:space="0" w:color="auto"/>
      </w:divBdr>
    </w:div>
    <w:div w:id="338389122">
      <w:bodyDiv w:val="1"/>
      <w:marLeft w:val="0"/>
      <w:marRight w:val="0"/>
      <w:marTop w:val="0"/>
      <w:marBottom w:val="0"/>
      <w:divBdr>
        <w:top w:val="none" w:sz="0" w:space="0" w:color="auto"/>
        <w:left w:val="none" w:sz="0" w:space="0" w:color="auto"/>
        <w:bottom w:val="none" w:sz="0" w:space="0" w:color="auto"/>
        <w:right w:val="none" w:sz="0" w:space="0" w:color="auto"/>
      </w:divBdr>
    </w:div>
    <w:div w:id="458452343">
      <w:bodyDiv w:val="1"/>
      <w:marLeft w:val="0"/>
      <w:marRight w:val="0"/>
      <w:marTop w:val="0"/>
      <w:marBottom w:val="0"/>
      <w:divBdr>
        <w:top w:val="none" w:sz="0" w:space="0" w:color="auto"/>
        <w:left w:val="none" w:sz="0" w:space="0" w:color="auto"/>
        <w:bottom w:val="none" w:sz="0" w:space="0" w:color="auto"/>
        <w:right w:val="none" w:sz="0" w:space="0" w:color="auto"/>
      </w:divBdr>
    </w:div>
    <w:div w:id="473530214">
      <w:bodyDiv w:val="1"/>
      <w:marLeft w:val="0"/>
      <w:marRight w:val="0"/>
      <w:marTop w:val="0"/>
      <w:marBottom w:val="0"/>
      <w:divBdr>
        <w:top w:val="none" w:sz="0" w:space="0" w:color="auto"/>
        <w:left w:val="none" w:sz="0" w:space="0" w:color="auto"/>
        <w:bottom w:val="none" w:sz="0" w:space="0" w:color="auto"/>
        <w:right w:val="none" w:sz="0" w:space="0" w:color="auto"/>
      </w:divBdr>
    </w:div>
    <w:div w:id="697317362">
      <w:bodyDiv w:val="1"/>
      <w:marLeft w:val="0"/>
      <w:marRight w:val="0"/>
      <w:marTop w:val="0"/>
      <w:marBottom w:val="0"/>
      <w:divBdr>
        <w:top w:val="none" w:sz="0" w:space="0" w:color="auto"/>
        <w:left w:val="none" w:sz="0" w:space="0" w:color="auto"/>
        <w:bottom w:val="none" w:sz="0" w:space="0" w:color="auto"/>
        <w:right w:val="none" w:sz="0" w:space="0" w:color="auto"/>
      </w:divBdr>
    </w:div>
    <w:div w:id="877932142">
      <w:bodyDiv w:val="1"/>
      <w:marLeft w:val="0"/>
      <w:marRight w:val="0"/>
      <w:marTop w:val="0"/>
      <w:marBottom w:val="0"/>
      <w:divBdr>
        <w:top w:val="none" w:sz="0" w:space="0" w:color="auto"/>
        <w:left w:val="none" w:sz="0" w:space="0" w:color="auto"/>
        <w:bottom w:val="none" w:sz="0" w:space="0" w:color="auto"/>
        <w:right w:val="none" w:sz="0" w:space="0" w:color="auto"/>
      </w:divBdr>
    </w:div>
    <w:div w:id="1481851787">
      <w:bodyDiv w:val="1"/>
      <w:marLeft w:val="0"/>
      <w:marRight w:val="0"/>
      <w:marTop w:val="0"/>
      <w:marBottom w:val="0"/>
      <w:divBdr>
        <w:top w:val="none" w:sz="0" w:space="0" w:color="auto"/>
        <w:left w:val="none" w:sz="0" w:space="0" w:color="auto"/>
        <w:bottom w:val="none" w:sz="0" w:space="0" w:color="auto"/>
        <w:right w:val="none" w:sz="0" w:space="0" w:color="auto"/>
      </w:divBdr>
    </w:div>
    <w:div w:id="1496411586">
      <w:bodyDiv w:val="1"/>
      <w:marLeft w:val="0"/>
      <w:marRight w:val="0"/>
      <w:marTop w:val="0"/>
      <w:marBottom w:val="0"/>
      <w:divBdr>
        <w:top w:val="none" w:sz="0" w:space="0" w:color="auto"/>
        <w:left w:val="none" w:sz="0" w:space="0" w:color="auto"/>
        <w:bottom w:val="none" w:sz="0" w:space="0" w:color="auto"/>
        <w:right w:val="none" w:sz="0" w:space="0" w:color="auto"/>
      </w:divBdr>
    </w:div>
    <w:div w:id="1597595647">
      <w:bodyDiv w:val="1"/>
      <w:marLeft w:val="0"/>
      <w:marRight w:val="0"/>
      <w:marTop w:val="0"/>
      <w:marBottom w:val="0"/>
      <w:divBdr>
        <w:top w:val="none" w:sz="0" w:space="0" w:color="auto"/>
        <w:left w:val="none" w:sz="0" w:space="0" w:color="auto"/>
        <w:bottom w:val="none" w:sz="0" w:space="0" w:color="auto"/>
        <w:right w:val="none" w:sz="0" w:space="0" w:color="auto"/>
      </w:divBdr>
    </w:div>
    <w:div w:id="1756170678">
      <w:bodyDiv w:val="1"/>
      <w:marLeft w:val="0"/>
      <w:marRight w:val="0"/>
      <w:marTop w:val="0"/>
      <w:marBottom w:val="0"/>
      <w:divBdr>
        <w:top w:val="none" w:sz="0" w:space="0" w:color="auto"/>
        <w:left w:val="none" w:sz="0" w:space="0" w:color="auto"/>
        <w:bottom w:val="none" w:sz="0" w:space="0" w:color="auto"/>
        <w:right w:val="none" w:sz="0" w:space="0" w:color="auto"/>
      </w:divBdr>
    </w:div>
    <w:div w:id="1778140635">
      <w:bodyDiv w:val="1"/>
      <w:marLeft w:val="0"/>
      <w:marRight w:val="0"/>
      <w:marTop w:val="0"/>
      <w:marBottom w:val="0"/>
      <w:divBdr>
        <w:top w:val="none" w:sz="0" w:space="0" w:color="auto"/>
        <w:left w:val="none" w:sz="0" w:space="0" w:color="auto"/>
        <w:bottom w:val="none" w:sz="0" w:space="0" w:color="auto"/>
        <w:right w:val="none" w:sz="0" w:space="0" w:color="auto"/>
      </w:divBdr>
    </w:div>
    <w:div w:id="1889535370">
      <w:bodyDiv w:val="1"/>
      <w:marLeft w:val="0"/>
      <w:marRight w:val="0"/>
      <w:marTop w:val="0"/>
      <w:marBottom w:val="0"/>
      <w:divBdr>
        <w:top w:val="none" w:sz="0" w:space="0" w:color="auto"/>
        <w:left w:val="none" w:sz="0" w:space="0" w:color="auto"/>
        <w:bottom w:val="none" w:sz="0" w:space="0" w:color="auto"/>
        <w:right w:val="none" w:sz="0" w:space="0" w:color="auto"/>
      </w:divBdr>
    </w:div>
    <w:div w:id="214233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4CBF6-F484-4755-921E-8884934C1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7513</Words>
  <Characters>39824</Characters>
  <Application>Microsoft Office Word</Application>
  <DocSecurity>0</DocSecurity>
  <Lines>331</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Özdemir, Sina</dc:creator>
  <cp:keywords/>
  <dc:description/>
  <cp:lastModifiedBy>Sina Furkan Özdemir</cp:lastModifiedBy>
  <cp:revision>113</cp:revision>
  <dcterms:created xsi:type="dcterms:W3CDTF">2022-06-13T07:10:00Z</dcterms:created>
  <dcterms:modified xsi:type="dcterms:W3CDTF">2022-06-15T13:19:00Z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id="tGVGcwjf"/&gt;&lt;style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